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E1E2C"/>
  <w:body>
    <w:sdt>
      <w:sdtPr>
        <w:tag w:val="goog_rdk_0"/>
        <w:id w:val="414524228"/>
      </w:sdtPr>
      <w:sdtContent>
        <w:p w14:paraId="4A426089" w14:textId="77777777" w:rsidR="00DA2441" w:rsidRDefault="00000000">
          <w:pPr>
            <w:spacing w:before="240" w:after="240"/>
            <w:rPr>
              <w:color w:val="FFFFFF"/>
              <w:sz w:val="60"/>
              <w:szCs w:val="60"/>
            </w:rPr>
          </w:pPr>
        </w:p>
      </w:sdtContent>
    </w:sdt>
    <w:sdt>
      <w:sdtPr>
        <w:tag w:val="goog_rdk_1"/>
        <w:id w:val="656890579"/>
      </w:sdtPr>
      <w:sdtContent>
        <w:p w14:paraId="6F7E3EC2" w14:textId="77777777" w:rsidR="00DA2441" w:rsidRDefault="00000000">
          <w:pPr>
            <w:spacing w:before="240" w:after="240"/>
            <w:rPr>
              <w:color w:val="FFFFFF"/>
              <w:sz w:val="60"/>
              <w:szCs w:val="60"/>
            </w:rPr>
          </w:pPr>
        </w:p>
      </w:sdtContent>
    </w:sdt>
    <w:sdt>
      <w:sdtPr>
        <w:tag w:val="goog_rdk_2"/>
        <w:id w:val="-1449007605"/>
      </w:sdtPr>
      <w:sdtContent>
        <w:p w14:paraId="593A9442" w14:textId="77777777" w:rsidR="00DA2441" w:rsidRDefault="00000000" w:rsidP="00DA2441">
          <w:pPr>
            <w:spacing w:before="240" w:after="240"/>
            <w:ind w:right="-1405"/>
            <w:rPr>
              <w:b/>
              <w:color w:val="FFFFFF"/>
              <w:sz w:val="60"/>
              <w:szCs w:val="60"/>
            </w:rPr>
            <w:pPrChange w:id="0" w:author="Anonymous" w:date="2023-07-06T12:46:00Z">
              <w:pPr>
                <w:spacing w:before="240" w:after="240"/>
              </w:pPr>
            </w:pPrChange>
          </w:pPr>
          <w:r>
            <w:rPr>
              <w:b/>
              <w:color w:val="FFFFFF"/>
              <w:sz w:val="60"/>
              <w:szCs w:val="60"/>
            </w:rPr>
            <w:t>Parcours métier : WordPress</w:t>
          </w:r>
        </w:p>
      </w:sdtContent>
    </w:sdt>
    <w:sdt>
      <w:sdtPr>
        <w:tag w:val="goog_rdk_3"/>
        <w:id w:val="-1466341630"/>
      </w:sdtPr>
      <w:sdtContent>
        <w:p w14:paraId="37568484" w14:textId="77777777" w:rsidR="00DA2441" w:rsidRDefault="00000000" w:rsidP="00DA2441">
          <w:pPr>
            <w:spacing w:before="240" w:after="240"/>
            <w:ind w:right="-1405"/>
            <w:rPr>
              <w:b/>
              <w:color w:val="FFFFFF"/>
              <w:sz w:val="60"/>
              <w:szCs w:val="60"/>
            </w:rPr>
            <w:pPrChange w:id="1" w:author="Anonymous" w:date="2023-07-06T12:46:00Z">
              <w:pPr>
                <w:spacing w:before="240" w:after="240"/>
              </w:pPr>
            </w:pPrChange>
          </w:pPr>
        </w:p>
      </w:sdtContent>
    </w:sdt>
    <w:sdt>
      <w:sdtPr>
        <w:tag w:val="goog_rdk_4"/>
        <w:id w:val="423703087"/>
      </w:sdtPr>
      <w:sdtContent>
        <w:p w14:paraId="0D267BF2" w14:textId="77777777" w:rsidR="00DA2441" w:rsidRDefault="00000000" w:rsidP="00DA2441">
          <w:pPr>
            <w:spacing w:before="240" w:after="240"/>
            <w:ind w:right="-1405"/>
            <w:rPr>
              <w:b/>
              <w:color w:val="FFFFFF"/>
              <w:sz w:val="60"/>
              <w:szCs w:val="60"/>
            </w:rPr>
            <w:pPrChange w:id="2" w:author="Anonymous" w:date="2023-07-06T12:46:00Z">
              <w:pPr>
                <w:spacing w:before="240" w:after="240"/>
              </w:pPr>
            </w:pPrChange>
          </w:pPr>
          <w:r>
            <w:rPr>
              <w:b/>
              <w:color w:val="FFFFFF"/>
              <w:sz w:val="60"/>
              <w:szCs w:val="60"/>
            </w:rPr>
            <w:t xml:space="preserve">Activité : ÉVALUATION </w:t>
          </w:r>
        </w:p>
      </w:sdtContent>
    </w:sdt>
    <w:sdt>
      <w:sdtPr>
        <w:tag w:val="goog_rdk_5"/>
        <w:id w:val="1939784849"/>
      </w:sdtPr>
      <w:sdtContent>
        <w:p w14:paraId="186DAB0A" w14:textId="77777777" w:rsidR="00DA2441" w:rsidRDefault="00000000" w:rsidP="00DA2441">
          <w:pPr>
            <w:spacing w:before="240" w:after="240"/>
            <w:ind w:right="-1405"/>
            <w:rPr>
              <w:b/>
              <w:color w:val="FFFFFF"/>
              <w:sz w:val="60"/>
              <w:szCs w:val="60"/>
            </w:rPr>
            <w:pPrChange w:id="3" w:author="Anonymous" w:date="2023-07-06T12:46:00Z">
              <w:pPr>
                <w:spacing w:before="240" w:after="240"/>
              </w:pPr>
            </w:pPrChange>
          </w:pPr>
          <w:r>
            <w:rPr>
              <w:b/>
              <w:color w:val="FFFFFF"/>
              <w:sz w:val="60"/>
              <w:szCs w:val="60"/>
            </w:rPr>
            <w:t>CAHIER DE CHARGES</w:t>
          </w:r>
        </w:p>
      </w:sdtContent>
    </w:sdt>
    <w:sdt>
      <w:sdtPr>
        <w:tag w:val="goog_rdk_6"/>
        <w:id w:val="1535387587"/>
      </w:sdtPr>
      <w:sdtContent>
        <w:p w14:paraId="424753FB" w14:textId="77777777" w:rsidR="00DA2441" w:rsidRDefault="00000000" w:rsidP="00DA2441">
          <w:pPr>
            <w:spacing w:before="240" w:after="240"/>
            <w:ind w:right="-1405"/>
            <w:rPr>
              <w:b/>
              <w:color w:val="FFFFFF"/>
              <w:sz w:val="60"/>
              <w:szCs w:val="60"/>
            </w:rPr>
            <w:pPrChange w:id="4" w:author="Anonymous" w:date="2023-07-06T12:46:00Z">
              <w:pPr>
                <w:spacing w:before="240" w:after="240"/>
              </w:pPr>
            </w:pPrChange>
          </w:pPr>
        </w:p>
      </w:sdtContent>
    </w:sdt>
    <w:sdt>
      <w:sdtPr>
        <w:tag w:val="goog_rdk_7"/>
        <w:id w:val="-1453704599"/>
      </w:sdtPr>
      <w:sdtContent>
        <w:p w14:paraId="456DAA9C" w14:textId="77777777" w:rsidR="00DA2441" w:rsidRDefault="00000000" w:rsidP="00DA2441">
          <w:pPr>
            <w:spacing w:before="240" w:after="240"/>
            <w:ind w:right="-1405"/>
            <w:jc w:val="both"/>
            <w:rPr>
              <w:i/>
              <w:color w:val="FFFFFF"/>
              <w:sz w:val="40"/>
              <w:szCs w:val="40"/>
            </w:rPr>
            <w:pPrChange w:id="5" w:author="Anonymous" w:date="2023-07-06T12:46:00Z">
              <w:pPr>
                <w:spacing w:before="240" w:after="240"/>
                <w:jc w:val="both"/>
              </w:pPr>
            </w:pPrChange>
          </w:pPr>
          <w:r>
            <w:rPr>
              <w:i/>
              <w:color w:val="FFFFFF"/>
              <w:sz w:val="40"/>
              <w:szCs w:val="40"/>
            </w:rPr>
            <w:t>Durée de l’exercice :  1 semaine</w:t>
          </w:r>
        </w:p>
      </w:sdtContent>
    </w:sdt>
    <w:sdt>
      <w:sdtPr>
        <w:tag w:val="goog_rdk_8"/>
        <w:id w:val="629202099"/>
      </w:sdtPr>
      <w:sdtContent>
        <w:p w14:paraId="1B370821" w14:textId="77777777" w:rsidR="00DA2441" w:rsidRDefault="00000000" w:rsidP="00DA2441">
          <w:pPr>
            <w:spacing w:before="240" w:after="240"/>
            <w:ind w:right="-1405"/>
            <w:rPr>
              <w:i/>
              <w:color w:val="FFFFFF"/>
              <w:sz w:val="40"/>
              <w:szCs w:val="40"/>
            </w:rPr>
            <w:pPrChange w:id="6" w:author="Anonymous" w:date="2023-07-06T12:46:00Z">
              <w:pPr>
                <w:spacing w:before="240" w:after="240"/>
              </w:pPr>
            </w:pPrChange>
          </w:pPr>
          <w:r>
            <w:rPr>
              <w:i/>
              <w:color w:val="FFFFFF"/>
              <w:sz w:val="40"/>
              <w:szCs w:val="40"/>
            </w:rPr>
            <w:t>Objectifs : Réaliser un site web à partir de WordPress</w:t>
          </w:r>
        </w:p>
      </w:sdtContent>
    </w:sdt>
    <w:sdt>
      <w:sdtPr>
        <w:tag w:val="goog_rdk_9"/>
        <w:id w:val="627361472"/>
      </w:sdtPr>
      <w:sdtContent>
        <w:p w14:paraId="293F8B38" w14:textId="77777777" w:rsidR="00DA2441" w:rsidRDefault="00000000" w:rsidP="00DA2441">
          <w:pPr>
            <w:spacing w:before="240" w:after="240"/>
            <w:ind w:right="-1405"/>
            <w:jc w:val="both"/>
            <w:rPr>
              <w:color w:val="FFFFFF"/>
              <w:sz w:val="40"/>
              <w:szCs w:val="40"/>
            </w:rPr>
            <w:pPrChange w:id="7" w:author="Anonymous" w:date="2023-07-06T12:46:00Z">
              <w:pPr>
                <w:spacing w:before="240" w:after="240"/>
                <w:jc w:val="both"/>
              </w:pPr>
            </w:pPrChange>
          </w:pPr>
        </w:p>
      </w:sdtContent>
    </w:sdt>
    <w:sdt>
      <w:sdtPr>
        <w:tag w:val="goog_rdk_10"/>
        <w:id w:val="410744524"/>
      </w:sdtPr>
      <w:sdtContent>
        <w:p w14:paraId="05CCA3C9" w14:textId="77777777" w:rsidR="00DA2441" w:rsidRDefault="00000000" w:rsidP="00DA2441">
          <w:pPr>
            <w:spacing w:before="240" w:after="240"/>
            <w:ind w:right="-1405"/>
            <w:jc w:val="both"/>
            <w:rPr>
              <w:color w:val="FFFFFF"/>
              <w:sz w:val="40"/>
              <w:szCs w:val="40"/>
            </w:rPr>
            <w:pPrChange w:id="8" w:author="Anonymous" w:date="2023-07-06T12:46:00Z">
              <w:pPr>
                <w:spacing w:before="240" w:after="240"/>
                <w:jc w:val="both"/>
              </w:pPr>
            </w:pPrChange>
          </w:pPr>
        </w:p>
      </w:sdtContent>
    </w:sdt>
    <w:sdt>
      <w:sdtPr>
        <w:tag w:val="goog_rdk_11"/>
        <w:id w:val="-798990421"/>
      </w:sdtPr>
      <w:sdtContent>
        <w:p w14:paraId="16B41197" w14:textId="77777777" w:rsidR="00DA2441" w:rsidRDefault="00000000" w:rsidP="00DA2441">
          <w:pPr>
            <w:tabs>
              <w:tab w:val="left" w:pos="1620"/>
            </w:tabs>
            <w:ind w:right="-1405"/>
            <w:rPr>
              <w:b/>
              <w:color w:val="FFFFFF"/>
              <w:sz w:val="46"/>
              <w:szCs w:val="46"/>
            </w:rPr>
            <w:pPrChange w:id="9" w:author="Anonymous" w:date="2023-07-06T12:46:00Z">
              <w:pPr>
                <w:tabs>
                  <w:tab w:val="left" w:pos="1620"/>
                </w:tabs>
              </w:pPr>
            </w:pPrChange>
          </w:pPr>
        </w:p>
      </w:sdtContent>
    </w:sdt>
    <w:sdt>
      <w:sdtPr>
        <w:tag w:val="goog_rdk_12"/>
        <w:id w:val="-2076200157"/>
      </w:sdtPr>
      <w:sdtContent>
        <w:p w14:paraId="151390D8" w14:textId="77777777" w:rsidR="00DA2441" w:rsidRDefault="00000000" w:rsidP="00DA2441">
          <w:pPr>
            <w:tabs>
              <w:tab w:val="left" w:pos="1620"/>
            </w:tabs>
            <w:ind w:right="-1405"/>
            <w:rPr>
              <w:b/>
              <w:color w:val="FFFFFF"/>
              <w:sz w:val="46"/>
              <w:szCs w:val="46"/>
            </w:rPr>
            <w:pPrChange w:id="10" w:author="Anonymous" w:date="2023-07-06T12:46:00Z">
              <w:pPr>
                <w:tabs>
                  <w:tab w:val="left" w:pos="1620"/>
                </w:tabs>
              </w:pPr>
            </w:pPrChange>
          </w:pPr>
        </w:p>
      </w:sdtContent>
    </w:sdt>
    <w:sdt>
      <w:sdtPr>
        <w:tag w:val="goog_rdk_13"/>
        <w:id w:val="-1396036115"/>
      </w:sdtPr>
      <w:sdtContent>
        <w:p w14:paraId="2AA870C8" w14:textId="77777777" w:rsidR="00DA2441" w:rsidRDefault="00000000" w:rsidP="00DA2441">
          <w:pPr>
            <w:tabs>
              <w:tab w:val="left" w:pos="1620"/>
            </w:tabs>
            <w:ind w:right="-1405"/>
            <w:rPr>
              <w:b/>
              <w:color w:val="FFFFFF"/>
              <w:sz w:val="46"/>
              <w:szCs w:val="46"/>
            </w:rPr>
            <w:pPrChange w:id="11" w:author="Anonymous" w:date="2023-07-06T12:46:00Z">
              <w:pPr>
                <w:tabs>
                  <w:tab w:val="left" w:pos="1620"/>
                </w:tabs>
              </w:pPr>
            </w:pPrChange>
          </w:pPr>
        </w:p>
      </w:sdtContent>
    </w:sdt>
    <w:sdt>
      <w:sdtPr>
        <w:tag w:val="goog_rdk_14"/>
        <w:id w:val="787471075"/>
      </w:sdtPr>
      <w:sdtContent>
        <w:p w14:paraId="1AFB78FB" w14:textId="77777777" w:rsidR="00DA2441" w:rsidRDefault="00000000" w:rsidP="00DA2441">
          <w:pPr>
            <w:tabs>
              <w:tab w:val="left" w:pos="1620"/>
            </w:tabs>
            <w:ind w:right="-1405"/>
            <w:rPr>
              <w:b/>
              <w:color w:val="FFFFFF"/>
              <w:sz w:val="46"/>
              <w:szCs w:val="46"/>
            </w:rPr>
            <w:pPrChange w:id="12" w:author="Anonymous" w:date="2023-07-06T12:46:00Z">
              <w:pPr>
                <w:tabs>
                  <w:tab w:val="left" w:pos="1620"/>
                </w:tabs>
              </w:pPr>
            </w:pPrChange>
          </w:pPr>
        </w:p>
      </w:sdtContent>
    </w:sdt>
    <w:sdt>
      <w:sdtPr>
        <w:tag w:val="goog_rdk_15"/>
        <w:id w:val="-1469037056"/>
      </w:sdtPr>
      <w:sdtContent>
        <w:p w14:paraId="3C5D043C" w14:textId="77777777" w:rsidR="00DA2441" w:rsidRDefault="00000000" w:rsidP="00DA2441">
          <w:pPr>
            <w:tabs>
              <w:tab w:val="left" w:pos="1620"/>
            </w:tabs>
            <w:ind w:right="-1405"/>
            <w:rPr>
              <w:b/>
              <w:color w:val="FFFFFF"/>
              <w:sz w:val="46"/>
              <w:szCs w:val="46"/>
            </w:rPr>
            <w:pPrChange w:id="13" w:author="Anonymous" w:date="2023-07-06T12:46:00Z">
              <w:pPr>
                <w:tabs>
                  <w:tab w:val="left" w:pos="1620"/>
                </w:tabs>
              </w:pPr>
            </w:pPrChange>
          </w:pPr>
        </w:p>
      </w:sdtContent>
    </w:sdt>
    <w:sdt>
      <w:sdtPr>
        <w:tag w:val="goog_rdk_16"/>
        <w:id w:val="-1025944809"/>
      </w:sdtPr>
      <w:sdtContent>
        <w:p w14:paraId="57783D79" w14:textId="77777777" w:rsidR="00DA2441" w:rsidRDefault="00000000" w:rsidP="00DA2441">
          <w:pPr>
            <w:tabs>
              <w:tab w:val="left" w:pos="1620"/>
            </w:tabs>
            <w:ind w:right="-1405"/>
            <w:rPr>
              <w:b/>
              <w:color w:val="FFFFFF"/>
              <w:sz w:val="46"/>
              <w:szCs w:val="46"/>
            </w:rPr>
            <w:pPrChange w:id="14" w:author="Anonymous" w:date="2023-07-06T12:46:00Z">
              <w:pPr>
                <w:tabs>
                  <w:tab w:val="left" w:pos="1620"/>
                </w:tabs>
              </w:pPr>
            </w:pPrChange>
          </w:pPr>
        </w:p>
      </w:sdtContent>
    </w:sdt>
    <w:sdt>
      <w:sdtPr>
        <w:tag w:val="goog_rdk_27"/>
        <w:id w:val="720717557"/>
      </w:sdtPr>
      <w:sdtContent>
        <w:p w14:paraId="3ADB3654" w14:textId="09700961" w:rsidR="00DA2441" w:rsidRDefault="00000000" w:rsidP="00DA2441">
          <w:pPr>
            <w:tabs>
              <w:tab w:val="left" w:pos="1620"/>
            </w:tabs>
            <w:ind w:right="-1405"/>
            <w:rPr>
              <w:color w:val="FFFFFF"/>
            </w:rPr>
            <w:pPrChange w:id="15" w:author="Anonymous" w:date="2023-07-06T12:46:00Z">
              <w:pPr>
                <w:tabs>
                  <w:tab w:val="left" w:pos="1620"/>
                </w:tabs>
              </w:pPr>
            </w:pPrChange>
          </w:pPr>
          <w:r>
            <w:rPr>
              <w:b/>
              <w:color w:val="FFFFFF"/>
              <w:sz w:val="28"/>
              <w:szCs w:val="28"/>
            </w:rPr>
            <w:t xml:space="preserve">Nom de l’apprenant : </w:t>
          </w:r>
          <w:sdt>
            <w:sdtPr>
              <w:tag w:val="goog_rdk_17"/>
              <w:id w:val="-293293278"/>
            </w:sdtPr>
            <w:sdtContent>
              <w:r w:rsidR="00B367DA">
                <w:rPr>
                  <w:b/>
                  <w:color w:val="FFFFFF"/>
                  <w:sz w:val="28"/>
                  <w:szCs w:val="28"/>
                </w:rPr>
                <w:t>ANDRIANARIJAONA Malala Tiavina Fiderana</w:t>
              </w:r>
            </w:sdtContent>
          </w:sdt>
          <w:sdt>
            <w:sdtPr>
              <w:tag w:val="goog_rdk_18"/>
              <w:id w:val="728035559"/>
            </w:sdtPr>
            <w:sdtContent>
              <w:customXmlInsRangeStart w:id="16" w:author="aaimee nathalie alphonse fenitra" w:date="2023-07-21T19:45:00Z"/>
              <w:sdt>
                <w:sdtPr>
                  <w:tag w:val="goog_rdk_19"/>
                  <w:id w:val="1915732148"/>
                </w:sdtPr>
                <w:sdtContent>
                  <w:customXmlInsRangeEnd w:id="16"/>
                  <w:ins w:id="17" w:author="aaimee nathalie alphonse fenitra" w:date="2023-07-21T19:45:00Z">
                    <w:del w:id="18" w:author="Givano ZAFILAHY" w:date="2023-07-26T07:32:00Z">
                      <w:r>
                        <w:rPr>
                          <w:b/>
                          <w:color w:val="FFFFFF"/>
                          <w:sz w:val="28"/>
                          <w:szCs w:val="28"/>
                        </w:rPr>
                        <w:delText>FENITRA ALPHONSE</w:delText>
                      </w:r>
                    </w:del>
                  </w:ins>
                  <w:customXmlInsRangeStart w:id="19" w:author="aaimee nathalie alphonse fenitra" w:date="2023-07-21T19:45:00Z"/>
                </w:sdtContent>
              </w:sdt>
              <w:customXmlInsRangeEnd w:id="19"/>
            </w:sdtContent>
          </w:sdt>
          <w:sdt>
            <w:sdtPr>
              <w:tag w:val="goog_rdk_20"/>
              <w:id w:val="1288617631"/>
            </w:sdtPr>
            <w:sdtContent/>
          </w:sdt>
          <w:sdt>
            <w:sdtPr>
              <w:tag w:val="goog_rdk_21"/>
              <w:id w:val="-1788186683"/>
            </w:sdtPr>
            <w:sdtContent>
              <w:customXmlInsRangeStart w:id="20" w:author="eva andrianavalona" w:date="2023-07-19T12:28:00Z"/>
              <w:sdt>
                <w:sdtPr>
                  <w:tag w:val="goog_rdk_22"/>
                  <w:id w:val="999705004"/>
                </w:sdtPr>
                <w:sdtContent>
                  <w:customXmlInsRangeEnd w:id="20"/>
                  <w:ins w:id="21" w:author="eva andrianavalona" w:date="2023-07-19T12:28:00Z">
                    <w:del w:id="22" w:author="Givano ZAFILAHY" w:date="2023-07-26T07:32:00Z">
                      <w:r>
                        <w:rPr>
                          <w:b/>
                          <w:color w:val="FFFFFF"/>
                          <w:sz w:val="28"/>
                          <w:szCs w:val="28"/>
                        </w:rPr>
                        <w:delText>ANDRIA</w:delText>
                      </w:r>
                    </w:del>
                  </w:ins>
                  <w:customXmlInsRangeStart w:id="23" w:author="eva andrianavalona" w:date="2023-07-19T12:28:00Z"/>
                </w:sdtContent>
              </w:sdt>
              <w:customXmlInsRangeEnd w:id="23"/>
            </w:sdtContent>
          </w:sdt>
          <w:sdt>
            <w:sdtPr>
              <w:tag w:val="goog_rdk_23"/>
              <w:id w:val="-200632533"/>
            </w:sdtPr>
            <w:sdtContent>
              <w:customXmlInsRangeStart w:id="24" w:author="Oli Marti" w:date="2023-07-21T07:26:00Z"/>
              <w:sdt>
                <w:sdtPr>
                  <w:tag w:val="goog_rdk_24"/>
                  <w:id w:val="1138534357"/>
                </w:sdtPr>
                <w:sdtContent>
                  <w:customXmlInsRangeEnd w:id="24"/>
                  <w:ins w:id="25" w:author="Oli Marti" w:date="2023-07-21T07:26:00Z">
                    <w:del w:id="26" w:author="Givano ZAFILAHY" w:date="2023-07-26T07:32:00Z">
                      <w:r>
                        <w:rPr>
                          <w:b/>
                          <w:color w:val="FFFFFF"/>
                          <w:sz w:val="28"/>
                          <w:szCs w:val="28"/>
                        </w:rPr>
                        <w:delText>MIHARISOA Olga</w:delText>
                      </w:r>
                    </w:del>
                  </w:ins>
                  <w:customXmlInsRangeStart w:id="27" w:author="Oli Marti" w:date="2023-07-21T07:26:00Z"/>
                </w:sdtContent>
              </w:sdt>
              <w:customXmlInsRangeEnd w:id="27"/>
            </w:sdtContent>
          </w:sdt>
          <w:sdt>
            <w:sdtPr>
              <w:tag w:val="goog_rdk_25"/>
              <w:id w:val="464016253"/>
            </w:sdtPr>
            <w:sdtContent>
              <w:customXmlInsRangeStart w:id="28" w:author="eva andrianavalona" w:date="2023-07-19T12:28:00Z"/>
              <w:sdt>
                <w:sdtPr>
                  <w:tag w:val="goog_rdk_26"/>
                  <w:id w:val="-1421415331"/>
                </w:sdtPr>
                <w:sdtContent>
                  <w:customXmlInsRangeEnd w:id="28"/>
                  <w:ins w:id="29" w:author="eva andrianavalona" w:date="2023-07-19T12:28:00Z">
                    <w:del w:id="30" w:author="Givano ZAFILAHY" w:date="2023-07-26T07:32:00Z">
                      <w:r>
                        <w:rPr>
                          <w:b/>
                          <w:color w:val="FFFFFF"/>
                          <w:sz w:val="28"/>
                          <w:szCs w:val="28"/>
                        </w:rPr>
                        <w:delText>NAVALONA Marie Eva</w:delText>
                      </w:r>
                    </w:del>
                  </w:ins>
                  <w:customXmlInsRangeStart w:id="31" w:author="eva andrianavalona" w:date="2023-07-19T12:28:00Z"/>
                </w:sdtContent>
              </w:sdt>
              <w:customXmlInsRangeEnd w:id="31"/>
            </w:sdtContent>
          </w:sdt>
        </w:p>
      </w:sdtContent>
    </w:sdt>
    <w:sdt>
      <w:sdtPr>
        <w:tag w:val="goog_rdk_28"/>
        <w:id w:val="2012876353"/>
      </w:sdtPr>
      <w:sdtContent>
        <w:p w14:paraId="06C01986" w14:textId="77777777" w:rsidR="00DA2441" w:rsidRDefault="00000000" w:rsidP="00DA2441">
          <w:pPr>
            <w:tabs>
              <w:tab w:val="left" w:pos="1620"/>
            </w:tabs>
            <w:ind w:right="-1405"/>
            <w:rPr>
              <w:b/>
              <w:color w:val="FFFFFF"/>
              <w:sz w:val="28"/>
              <w:szCs w:val="28"/>
            </w:rPr>
            <w:pPrChange w:id="32" w:author="Anonymous" w:date="2023-07-06T12:46:00Z">
              <w:pPr>
                <w:tabs>
                  <w:tab w:val="left" w:pos="1620"/>
                </w:tabs>
              </w:pPr>
            </w:pPrChange>
          </w:pPr>
        </w:p>
      </w:sdtContent>
    </w:sdt>
    <w:sdt>
      <w:sdtPr>
        <w:tag w:val="goog_rdk_29"/>
        <w:id w:val="754869934"/>
      </w:sdtPr>
      <w:sdtContent>
        <w:p w14:paraId="129FD777" w14:textId="77777777" w:rsidR="00DA2441" w:rsidRDefault="00000000" w:rsidP="00DA2441">
          <w:pPr>
            <w:tabs>
              <w:tab w:val="left" w:pos="1620"/>
            </w:tabs>
            <w:ind w:right="-1405"/>
            <w:rPr>
              <w:b/>
              <w:color w:val="FFFFFF"/>
              <w:sz w:val="28"/>
              <w:szCs w:val="28"/>
            </w:rPr>
            <w:pPrChange w:id="33" w:author="Anonymous" w:date="2023-07-06T12:46:00Z">
              <w:pPr>
                <w:tabs>
                  <w:tab w:val="left" w:pos="1620"/>
                </w:tabs>
              </w:pPr>
            </w:pPrChange>
          </w:pPr>
        </w:p>
      </w:sdtContent>
    </w:sdt>
    <w:sdt>
      <w:sdtPr>
        <w:tag w:val="goog_rdk_30"/>
        <w:id w:val="2030293095"/>
      </w:sdtPr>
      <w:sdtContent>
        <w:p w14:paraId="1919A309" w14:textId="77777777" w:rsidR="00DA2441" w:rsidRDefault="00000000" w:rsidP="00DA2441">
          <w:pPr>
            <w:tabs>
              <w:tab w:val="left" w:pos="1620"/>
            </w:tabs>
            <w:ind w:right="-1405"/>
            <w:rPr>
              <w:b/>
              <w:color w:val="FFFFFF"/>
              <w:sz w:val="28"/>
              <w:szCs w:val="28"/>
            </w:rPr>
            <w:pPrChange w:id="34" w:author="Anonymous" w:date="2023-07-06T12:46:00Z">
              <w:pPr>
                <w:tabs>
                  <w:tab w:val="left" w:pos="1620"/>
                </w:tabs>
              </w:pPr>
            </w:pPrChange>
          </w:pPr>
          <w:r>
            <w:rPr>
              <w:b/>
              <w:color w:val="FFFFFF"/>
              <w:sz w:val="28"/>
              <w:szCs w:val="28"/>
            </w:rPr>
            <w:t>Repository Name : SAYNA-WP-PORTFOLIO</w:t>
          </w:r>
        </w:p>
      </w:sdtContent>
    </w:sdt>
    <w:sdt>
      <w:sdtPr>
        <w:tag w:val="goog_rdk_31"/>
        <w:id w:val="1576865249"/>
      </w:sdtPr>
      <w:sdtContent>
        <w:p w14:paraId="07904998" w14:textId="77777777" w:rsidR="00DA2441" w:rsidRDefault="00000000" w:rsidP="00DA2441">
          <w:pPr>
            <w:tabs>
              <w:tab w:val="left" w:pos="1620"/>
            </w:tabs>
            <w:ind w:right="-1405"/>
            <w:rPr>
              <w:b/>
              <w:color w:val="FFFFFF"/>
              <w:sz w:val="28"/>
              <w:szCs w:val="28"/>
            </w:rPr>
            <w:pPrChange w:id="35" w:author="Anonymous" w:date="2023-07-06T12:46:00Z">
              <w:pPr>
                <w:tabs>
                  <w:tab w:val="left" w:pos="1620"/>
                </w:tabs>
              </w:pPr>
            </w:pPrChange>
          </w:pPr>
        </w:p>
      </w:sdtContent>
    </w:sdt>
    <w:sdt>
      <w:sdtPr>
        <w:tag w:val="goog_rdk_32"/>
        <w:id w:val="-848789450"/>
      </w:sdtPr>
      <w:sdtContent>
        <w:p w14:paraId="4563FDF9" w14:textId="77777777" w:rsidR="00DA2441" w:rsidRDefault="00000000" w:rsidP="00DA2441">
          <w:pPr>
            <w:tabs>
              <w:tab w:val="left" w:pos="1620"/>
            </w:tabs>
            <w:ind w:right="-1405"/>
            <w:rPr>
              <w:b/>
              <w:color w:val="FFFFFF"/>
              <w:sz w:val="28"/>
              <w:szCs w:val="28"/>
            </w:rPr>
            <w:pPrChange w:id="36" w:author="Anonymous" w:date="2023-07-06T12:46:00Z">
              <w:pPr>
                <w:tabs>
                  <w:tab w:val="left" w:pos="1620"/>
                </w:tabs>
              </w:pPr>
            </w:pPrChange>
          </w:pPr>
        </w:p>
      </w:sdtContent>
    </w:sdt>
    <w:sdt>
      <w:sdtPr>
        <w:tag w:val="goog_rdk_33"/>
        <w:id w:val="-164862671"/>
      </w:sdtPr>
      <w:sdtContent>
        <w:p w14:paraId="28130450" w14:textId="45FE597E" w:rsidR="00DA2441" w:rsidRDefault="00000000" w:rsidP="00DA2441">
          <w:pPr>
            <w:tabs>
              <w:tab w:val="left" w:pos="1620"/>
            </w:tabs>
            <w:ind w:right="-1405"/>
            <w:rPr>
              <w:color w:val="FFFFFF"/>
              <w:sz w:val="24"/>
              <w:szCs w:val="24"/>
            </w:rPr>
            <w:pPrChange w:id="37" w:author="Anonymous" w:date="2023-07-06T12:46:00Z">
              <w:pPr>
                <w:tabs>
                  <w:tab w:val="left" w:pos="1620"/>
                </w:tabs>
              </w:pPr>
            </w:pPrChange>
          </w:pPr>
          <w:r>
            <w:rPr>
              <w:b/>
              <w:color w:val="FFFFFF"/>
              <w:sz w:val="28"/>
              <w:szCs w:val="28"/>
            </w:rPr>
            <w:t xml:space="preserve">Lien du dépôt GitHub : </w:t>
          </w:r>
          <w:r w:rsidR="009034B5" w:rsidRPr="009034B5">
            <w:rPr>
              <w:b/>
              <w:color w:val="FFFFFF"/>
              <w:sz w:val="28"/>
              <w:szCs w:val="28"/>
            </w:rPr>
            <w:t>https://github.com/Dera401/SAYNA-WP-PORTFOLIO.git</w:t>
          </w:r>
        </w:p>
      </w:sdtContent>
    </w:sdt>
    <w:sdt>
      <w:sdtPr>
        <w:tag w:val="goog_rdk_34"/>
        <w:id w:val="1698199702"/>
      </w:sdtPr>
      <w:sdtContent>
        <w:p w14:paraId="7C993625" w14:textId="77777777" w:rsidR="00DA2441" w:rsidRDefault="00000000" w:rsidP="00DA2441">
          <w:pPr>
            <w:tabs>
              <w:tab w:val="left" w:pos="1620"/>
            </w:tabs>
            <w:ind w:right="-1405"/>
            <w:rPr>
              <w:b/>
              <w:color w:val="FFFFFF"/>
              <w:sz w:val="28"/>
              <w:szCs w:val="28"/>
            </w:rPr>
            <w:pPrChange w:id="38" w:author="Anonymous" w:date="2023-07-06T12:46:00Z">
              <w:pPr>
                <w:tabs>
                  <w:tab w:val="left" w:pos="1620"/>
                </w:tabs>
              </w:pPr>
            </w:pPrChange>
          </w:pPr>
        </w:p>
      </w:sdtContent>
    </w:sdt>
    <w:sdt>
      <w:sdtPr>
        <w:tag w:val="goog_rdk_35"/>
        <w:id w:val="1801421780"/>
      </w:sdtPr>
      <w:sdtContent>
        <w:p w14:paraId="1CBF156A" w14:textId="77777777" w:rsidR="00DA2441" w:rsidRDefault="00000000" w:rsidP="00DA2441">
          <w:pPr>
            <w:tabs>
              <w:tab w:val="left" w:pos="1620"/>
            </w:tabs>
            <w:ind w:right="-1405"/>
            <w:rPr>
              <w:b/>
              <w:color w:val="FFFFFF"/>
              <w:sz w:val="28"/>
              <w:szCs w:val="28"/>
            </w:rPr>
            <w:pPrChange w:id="39" w:author="Anonymous" w:date="2023-07-06T12:46:00Z">
              <w:pPr>
                <w:tabs>
                  <w:tab w:val="left" w:pos="1620"/>
                </w:tabs>
              </w:pPr>
            </w:pPrChange>
          </w:pPr>
        </w:p>
      </w:sdtContent>
    </w:sdt>
    <w:sdt>
      <w:sdtPr>
        <w:tag w:val="goog_rdk_40"/>
        <w:id w:val="-18708965"/>
      </w:sdtPr>
      <w:sdtContent>
        <w:p w14:paraId="69A5539B" w14:textId="1B3F7EAC" w:rsidR="00DA2441" w:rsidRDefault="00000000" w:rsidP="00DA2441">
          <w:pPr>
            <w:tabs>
              <w:tab w:val="left" w:pos="1620"/>
            </w:tabs>
            <w:ind w:right="-1405"/>
            <w:rPr>
              <w:color w:val="FFFFFF"/>
              <w:sz w:val="26"/>
              <w:szCs w:val="26"/>
            </w:rPr>
            <w:pPrChange w:id="40" w:author="Anonymous" w:date="2023-07-06T12:46:00Z">
              <w:pPr>
                <w:tabs>
                  <w:tab w:val="left" w:pos="1620"/>
                </w:tabs>
              </w:pPr>
            </w:pPrChange>
          </w:pPr>
          <w:r>
            <w:rPr>
              <w:b/>
              <w:color w:val="FFFFFF"/>
              <w:sz w:val="28"/>
              <w:szCs w:val="28"/>
            </w:rPr>
            <w:t xml:space="preserve">Date de début du projet : </w:t>
          </w:r>
          <w:sdt>
            <w:sdtPr>
              <w:tag w:val="goog_rdk_36"/>
              <w:id w:val="-1244945386"/>
              <w:showingPlcHdr/>
            </w:sdtPr>
            <w:sdtContent>
              <w:r w:rsidR="00B367DA">
                <w:t xml:space="preserve">     </w:t>
              </w:r>
            </w:sdtContent>
          </w:sdt>
          <w:sdt>
            <w:sdtPr>
              <w:tag w:val="goog_rdk_37"/>
              <w:id w:val="869718517"/>
            </w:sdtPr>
            <w:sdtEndPr>
              <w:rPr>
                <w:b/>
                <w:color w:val="FFFFFF"/>
                <w:sz w:val="28"/>
                <w:szCs w:val="28"/>
              </w:rPr>
            </w:sdtEndPr>
            <w:sdtContent>
              <w:r w:rsidR="00B367DA" w:rsidRPr="00B367DA">
                <w:rPr>
                  <w:b/>
                  <w:color w:val="FFFFFF"/>
                  <w:sz w:val="28"/>
                  <w:szCs w:val="28"/>
                </w:rPr>
                <w:t>2</w:t>
              </w:r>
              <w:r w:rsidR="00B367DA">
                <w:rPr>
                  <w:b/>
                  <w:color w:val="FFFFFF"/>
                  <w:sz w:val="28"/>
                  <w:szCs w:val="28"/>
                </w:rPr>
                <w:t>2</w:t>
              </w:r>
            </w:sdtContent>
          </w:sdt>
          <w:sdt>
            <w:sdtPr>
              <w:rPr>
                <w:b/>
                <w:color w:val="FFFFFF"/>
                <w:sz w:val="28"/>
                <w:szCs w:val="28"/>
              </w:rPr>
              <w:tag w:val="goog_rdk_38"/>
              <w:id w:val="573626642"/>
            </w:sdtPr>
            <w:sdtEndPr>
              <w:rPr>
                <w:b w:val="0"/>
                <w:color w:val="auto"/>
                <w:sz w:val="22"/>
                <w:szCs w:val="22"/>
              </w:rPr>
            </w:sdtEndPr>
            <w:sdtContent>
              <w:customXmlInsRangeStart w:id="41" w:author="eva andrianavalona" w:date="2023-07-19T12:29:00Z"/>
              <w:sdt>
                <w:sdtPr>
                  <w:rPr>
                    <w:b/>
                    <w:color w:val="FFFFFF"/>
                    <w:sz w:val="28"/>
                    <w:szCs w:val="28"/>
                  </w:rPr>
                  <w:tag w:val="goog_rdk_39"/>
                  <w:id w:val="-74893542"/>
                </w:sdtPr>
                <w:sdtContent>
                  <w:customXmlInsRangeEnd w:id="41"/>
                  <w:ins w:id="42" w:author="eva andrianavalona" w:date="2023-07-19T12:29:00Z">
                    <w:del w:id="43" w:author="Oli Marti" w:date="2023-07-21T07:27:00Z">
                      <w:r>
                        <w:rPr>
                          <w:b/>
                          <w:color w:val="FFFFFF"/>
                          <w:sz w:val="28"/>
                          <w:szCs w:val="28"/>
                        </w:rPr>
                        <w:delText>19</w:delText>
                      </w:r>
                    </w:del>
                  </w:ins>
                  <w:customXmlInsRangeStart w:id="44" w:author="eva andrianavalona" w:date="2023-07-19T12:29:00Z"/>
                </w:sdtContent>
              </w:sdt>
              <w:customXmlInsRangeEnd w:id="44"/>
              <w:ins w:id="45" w:author="eva andrianavalona" w:date="2023-07-19T12:29:00Z">
                <w:r>
                  <w:rPr>
                    <w:b/>
                    <w:color w:val="FFFFFF"/>
                    <w:sz w:val="28"/>
                    <w:szCs w:val="28"/>
                  </w:rPr>
                  <w:t xml:space="preserve"> Juillet 2023</w:t>
                </w:r>
              </w:ins>
            </w:sdtContent>
          </w:sdt>
        </w:p>
      </w:sdtContent>
    </w:sdt>
    <w:sdt>
      <w:sdtPr>
        <w:tag w:val="goog_rdk_41"/>
        <w:id w:val="487750293"/>
      </w:sdtPr>
      <w:sdtContent>
        <w:p w14:paraId="068541D2" w14:textId="77777777" w:rsidR="00DA2441" w:rsidRDefault="00000000" w:rsidP="00DA2441">
          <w:pPr>
            <w:tabs>
              <w:tab w:val="left" w:pos="1620"/>
            </w:tabs>
            <w:ind w:right="-1405"/>
            <w:rPr>
              <w:color w:val="FFFFFF"/>
              <w:sz w:val="26"/>
              <w:szCs w:val="26"/>
            </w:rPr>
            <w:pPrChange w:id="46" w:author="Anonymous" w:date="2023-07-06T12:46:00Z">
              <w:pPr>
                <w:tabs>
                  <w:tab w:val="left" w:pos="1620"/>
                </w:tabs>
              </w:pPr>
            </w:pPrChange>
          </w:pPr>
        </w:p>
      </w:sdtContent>
    </w:sdt>
    <w:sdt>
      <w:sdtPr>
        <w:tag w:val="goog_rdk_42"/>
        <w:id w:val="102388894"/>
        <w:showingPlcHdr/>
      </w:sdtPr>
      <w:sdtContent>
        <w:p w14:paraId="413AC6F7" w14:textId="0A732AE8" w:rsidR="00DA2441" w:rsidRDefault="00B367DA" w:rsidP="00DA2441">
          <w:pPr>
            <w:tabs>
              <w:tab w:val="left" w:pos="1620"/>
            </w:tabs>
            <w:ind w:right="-1405"/>
            <w:rPr>
              <w:color w:val="FFFFFF"/>
              <w:sz w:val="26"/>
              <w:szCs w:val="26"/>
            </w:rPr>
            <w:pPrChange w:id="47" w:author="Anonymous" w:date="2023-07-06T12:46:00Z">
              <w:pPr>
                <w:tabs>
                  <w:tab w:val="left" w:pos="1620"/>
                </w:tabs>
              </w:pPr>
            </w:pPrChange>
          </w:pPr>
          <w:r>
            <w:t xml:space="preserve">     </w:t>
          </w:r>
        </w:p>
      </w:sdtContent>
    </w:sdt>
    <w:sdt>
      <w:sdtPr>
        <w:tag w:val="goog_rdk_46"/>
        <w:id w:val="-1836991615"/>
      </w:sdtPr>
      <w:sdtContent>
        <w:p w14:paraId="06EFDBFC" w14:textId="63B570E2" w:rsidR="00DA2441" w:rsidRDefault="00000000" w:rsidP="00DA2441">
          <w:pPr>
            <w:tabs>
              <w:tab w:val="left" w:pos="1620"/>
            </w:tabs>
            <w:ind w:right="-1405"/>
            <w:rPr>
              <w:color w:val="FFFFFF"/>
              <w:sz w:val="20"/>
              <w:szCs w:val="20"/>
            </w:rPr>
            <w:pPrChange w:id="48" w:author="Anonymous" w:date="2023-07-06T12:46:00Z">
              <w:pPr>
                <w:tabs>
                  <w:tab w:val="left" w:pos="1620"/>
                </w:tabs>
              </w:pPr>
            </w:pPrChange>
          </w:pPr>
          <w:r>
            <w:rPr>
              <w:b/>
              <w:color w:val="FFFFFF"/>
              <w:sz w:val="28"/>
              <w:szCs w:val="28"/>
            </w:rPr>
            <w:t xml:space="preserve">Date limite du projet : </w:t>
          </w:r>
          <w:sdt>
            <w:sdtPr>
              <w:rPr>
                <w:b/>
                <w:color w:val="FFFFFF"/>
                <w:sz w:val="28"/>
                <w:szCs w:val="28"/>
              </w:rPr>
              <w:tag w:val="goog_rdk_43"/>
              <w:id w:val="-2054071604"/>
            </w:sdtPr>
            <w:sdtContent>
              <w:r w:rsidR="00B367DA" w:rsidRPr="00B367DA">
                <w:rPr>
                  <w:b/>
                  <w:color w:val="FFFFFF"/>
                  <w:sz w:val="28"/>
                  <w:szCs w:val="28"/>
                </w:rPr>
                <w:t>29</w:t>
              </w:r>
            </w:sdtContent>
          </w:sdt>
          <w:sdt>
            <w:sdtPr>
              <w:rPr>
                <w:b/>
                <w:color w:val="FFFFFF"/>
                <w:sz w:val="28"/>
                <w:szCs w:val="28"/>
              </w:rPr>
              <w:tag w:val="goog_rdk_44"/>
              <w:id w:val="-1156215886"/>
            </w:sdtPr>
            <w:sdtContent>
              <w:customXmlInsRangeStart w:id="49" w:author="eva andrianavalona" w:date="2023-07-19T12:29:00Z"/>
              <w:sdt>
                <w:sdtPr>
                  <w:rPr>
                    <w:b/>
                    <w:color w:val="FFFFFF"/>
                    <w:sz w:val="28"/>
                    <w:szCs w:val="28"/>
                  </w:rPr>
                  <w:tag w:val="goog_rdk_45"/>
                  <w:id w:val="-1733696943"/>
                </w:sdtPr>
                <w:sdtContent>
                  <w:customXmlInsRangeEnd w:id="49"/>
                  <w:ins w:id="50" w:author="eva andrianavalona" w:date="2023-07-19T12:29:00Z">
                    <w:del w:id="51" w:author="Oli Marti" w:date="2023-07-21T07:27:00Z">
                      <w:r>
                        <w:rPr>
                          <w:b/>
                          <w:color w:val="FFFFFF"/>
                          <w:sz w:val="28"/>
                          <w:szCs w:val="28"/>
                        </w:rPr>
                        <w:delText>25</w:delText>
                      </w:r>
                    </w:del>
                  </w:ins>
                  <w:customXmlInsRangeStart w:id="52" w:author="eva andrianavalona" w:date="2023-07-19T12:29:00Z"/>
                </w:sdtContent>
              </w:sdt>
              <w:customXmlInsRangeEnd w:id="52"/>
              <w:ins w:id="53" w:author="eva andrianavalona" w:date="2023-07-19T12:29:00Z">
                <w:r>
                  <w:rPr>
                    <w:b/>
                    <w:color w:val="FFFFFF"/>
                    <w:sz w:val="28"/>
                    <w:szCs w:val="28"/>
                  </w:rPr>
                  <w:t xml:space="preserve"> juillet 2023</w:t>
                </w:r>
              </w:ins>
            </w:sdtContent>
          </w:sdt>
        </w:p>
      </w:sdtContent>
    </w:sdt>
    <w:sdt>
      <w:sdtPr>
        <w:tag w:val="goog_rdk_47"/>
        <w:id w:val="-1284574857"/>
        <w:showingPlcHdr/>
      </w:sdtPr>
      <w:sdtContent>
        <w:p w14:paraId="3AD6F564" w14:textId="7F41C238" w:rsidR="00DA2441" w:rsidRDefault="00B367DA" w:rsidP="00DA2441">
          <w:pPr>
            <w:tabs>
              <w:tab w:val="left" w:pos="1620"/>
            </w:tabs>
            <w:ind w:right="-1405"/>
            <w:rPr>
              <w:b/>
              <w:color w:val="FFFFFF"/>
              <w:sz w:val="28"/>
              <w:szCs w:val="28"/>
            </w:rPr>
            <w:pPrChange w:id="54" w:author="Anonymous" w:date="2023-07-06T12:46:00Z">
              <w:pPr>
                <w:tabs>
                  <w:tab w:val="left" w:pos="1620"/>
                </w:tabs>
              </w:pPr>
            </w:pPrChange>
          </w:pPr>
          <w:r>
            <w:t xml:space="preserve">     </w:t>
          </w:r>
        </w:p>
      </w:sdtContent>
    </w:sdt>
    <w:sdt>
      <w:sdtPr>
        <w:tag w:val="goog_rdk_48"/>
        <w:id w:val="-889182475"/>
      </w:sdtPr>
      <w:sdtContent>
        <w:p w14:paraId="6390C28F" w14:textId="77777777" w:rsidR="00DA2441" w:rsidRDefault="00000000" w:rsidP="00DA2441">
          <w:pPr>
            <w:tabs>
              <w:tab w:val="left" w:pos="1620"/>
            </w:tabs>
            <w:ind w:right="-1405"/>
            <w:rPr>
              <w:b/>
              <w:color w:val="FFFFFF"/>
              <w:sz w:val="46"/>
              <w:szCs w:val="46"/>
            </w:rPr>
            <w:pPrChange w:id="55" w:author="Anonymous" w:date="2023-07-06T12:46:00Z">
              <w:pPr>
                <w:tabs>
                  <w:tab w:val="left" w:pos="1620"/>
                </w:tabs>
              </w:pPr>
            </w:pPrChange>
          </w:pPr>
        </w:p>
      </w:sdtContent>
    </w:sdt>
    <w:sdt>
      <w:sdtPr>
        <w:tag w:val="goog_rdk_49"/>
        <w:id w:val="-931577080"/>
      </w:sdtPr>
      <w:sdtContent>
        <w:p w14:paraId="4384E1DC" w14:textId="77777777" w:rsidR="00DA2441" w:rsidRDefault="00000000" w:rsidP="00DA2441">
          <w:pPr>
            <w:tabs>
              <w:tab w:val="left" w:pos="1620"/>
            </w:tabs>
            <w:ind w:right="-1405"/>
            <w:rPr>
              <w:b/>
              <w:color w:val="FFFFFF"/>
              <w:sz w:val="46"/>
              <w:szCs w:val="46"/>
            </w:rPr>
            <w:pPrChange w:id="56" w:author="Anonymous" w:date="2023-07-06T12:46:00Z">
              <w:pPr>
                <w:tabs>
                  <w:tab w:val="left" w:pos="1620"/>
                </w:tabs>
              </w:pPr>
            </w:pPrChange>
          </w:pPr>
        </w:p>
      </w:sdtContent>
    </w:sdt>
    <w:sdt>
      <w:sdtPr>
        <w:tag w:val="goog_rdk_50"/>
        <w:id w:val="-361516476"/>
      </w:sdtPr>
      <w:sdtContent>
        <w:p w14:paraId="5BD97CB4" w14:textId="77777777" w:rsidR="00DA2441" w:rsidRDefault="00000000" w:rsidP="00DA2441">
          <w:pPr>
            <w:tabs>
              <w:tab w:val="left" w:pos="1620"/>
            </w:tabs>
            <w:ind w:right="-1405"/>
            <w:rPr>
              <w:b/>
              <w:color w:val="FFFFFF"/>
              <w:sz w:val="46"/>
              <w:szCs w:val="46"/>
            </w:rPr>
            <w:pPrChange w:id="57" w:author="Anonymous" w:date="2023-07-06T12:46:00Z">
              <w:pPr>
                <w:tabs>
                  <w:tab w:val="left" w:pos="1620"/>
                </w:tabs>
              </w:pPr>
            </w:pPrChange>
          </w:pPr>
        </w:p>
      </w:sdtContent>
    </w:sdt>
    <w:sdt>
      <w:sdtPr>
        <w:tag w:val="goog_rdk_51"/>
        <w:id w:val="1073322202"/>
      </w:sdtPr>
      <w:sdtContent>
        <w:p w14:paraId="4191DFAE" w14:textId="77777777" w:rsidR="00DA2441" w:rsidRDefault="00000000" w:rsidP="00DA2441">
          <w:pPr>
            <w:tabs>
              <w:tab w:val="left" w:pos="1620"/>
            </w:tabs>
            <w:ind w:right="-1405"/>
            <w:rPr>
              <w:b/>
              <w:color w:val="FFFFFF"/>
              <w:sz w:val="46"/>
              <w:szCs w:val="46"/>
            </w:rPr>
            <w:pPrChange w:id="58" w:author="Anonymous" w:date="2023-07-06T12:46:00Z">
              <w:pPr>
                <w:tabs>
                  <w:tab w:val="left" w:pos="1620"/>
                </w:tabs>
              </w:pPr>
            </w:pPrChange>
          </w:pPr>
        </w:p>
      </w:sdtContent>
    </w:sdt>
    <w:sdt>
      <w:sdtPr>
        <w:tag w:val="goog_rdk_52"/>
        <w:id w:val="877820987"/>
      </w:sdtPr>
      <w:sdtContent>
        <w:p w14:paraId="143EEB55" w14:textId="77777777" w:rsidR="00DA2441" w:rsidRDefault="00000000" w:rsidP="00DA2441">
          <w:pPr>
            <w:tabs>
              <w:tab w:val="left" w:pos="1620"/>
            </w:tabs>
            <w:ind w:right="-1405"/>
            <w:rPr>
              <w:b/>
              <w:color w:val="FFFFFF"/>
              <w:sz w:val="46"/>
              <w:szCs w:val="46"/>
            </w:rPr>
            <w:pPrChange w:id="59" w:author="Anonymous" w:date="2023-07-06T12:46:00Z">
              <w:pPr>
                <w:tabs>
                  <w:tab w:val="left" w:pos="1620"/>
                </w:tabs>
              </w:pPr>
            </w:pPrChange>
          </w:pPr>
        </w:p>
      </w:sdtContent>
    </w:sdt>
    <w:sdt>
      <w:sdtPr>
        <w:tag w:val="goog_rdk_53"/>
        <w:id w:val="1197436172"/>
      </w:sdtPr>
      <w:sdtContent>
        <w:p w14:paraId="4CD6DC8B" w14:textId="77777777" w:rsidR="00DA2441" w:rsidRDefault="00000000" w:rsidP="00DA2441">
          <w:pPr>
            <w:tabs>
              <w:tab w:val="left" w:pos="1620"/>
            </w:tabs>
            <w:ind w:right="-1405"/>
            <w:rPr>
              <w:b/>
              <w:color w:val="FFFFFF"/>
              <w:sz w:val="46"/>
              <w:szCs w:val="46"/>
            </w:rPr>
            <w:pPrChange w:id="60" w:author="Anonymous" w:date="2023-07-06T12:46:00Z">
              <w:pPr>
                <w:tabs>
                  <w:tab w:val="left" w:pos="1620"/>
                </w:tabs>
              </w:pPr>
            </w:pPrChange>
          </w:pPr>
        </w:p>
      </w:sdtContent>
    </w:sdt>
    <w:sdt>
      <w:sdtPr>
        <w:tag w:val="goog_rdk_54"/>
        <w:id w:val="-874302342"/>
      </w:sdtPr>
      <w:sdtContent>
        <w:p w14:paraId="69D790F8" w14:textId="77777777" w:rsidR="00DA2441" w:rsidRDefault="00000000" w:rsidP="00DA2441">
          <w:pPr>
            <w:tabs>
              <w:tab w:val="left" w:pos="1620"/>
            </w:tabs>
            <w:ind w:right="-1405"/>
            <w:rPr>
              <w:b/>
              <w:color w:val="FFFFFF"/>
              <w:sz w:val="46"/>
              <w:szCs w:val="46"/>
            </w:rPr>
            <w:pPrChange w:id="61" w:author="Anonymous" w:date="2023-07-06T12:46:00Z">
              <w:pPr>
                <w:tabs>
                  <w:tab w:val="left" w:pos="1620"/>
                </w:tabs>
              </w:pPr>
            </w:pPrChange>
          </w:pPr>
        </w:p>
      </w:sdtContent>
    </w:sdt>
    <w:sdt>
      <w:sdtPr>
        <w:tag w:val="goog_rdk_55"/>
        <w:id w:val="-2057229838"/>
      </w:sdtPr>
      <w:sdtContent>
        <w:p w14:paraId="0DE15715" w14:textId="77777777" w:rsidR="00DA2441" w:rsidRDefault="00000000" w:rsidP="00DA2441">
          <w:pPr>
            <w:tabs>
              <w:tab w:val="left" w:pos="1620"/>
            </w:tabs>
            <w:ind w:right="-1405"/>
            <w:rPr>
              <w:b/>
              <w:color w:val="FFFFFF"/>
              <w:sz w:val="46"/>
              <w:szCs w:val="46"/>
            </w:rPr>
            <w:pPrChange w:id="62" w:author="Anonymous" w:date="2023-07-06T12:46:00Z">
              <w:pPr>
                <w:tabs>
                  <w:tab w:val="left" w:pos="1620"/>
                </w:tabs>
              </w:pPr>
            </w:pPrChange>
          </w:pPr>
        </w:p>
      </w:sdtContent>
    </w:sdt>
    <w:sdt>
      <w:sdtPr>
        <w:tag w:val="goog_rdk_56"/>
        <w:id w:val="-1966191055"/>
      </w:sdtPr>
      <w:sdtContent>
        <w:p w14:paraId="18D68411" w14:textId="77777777" w:rsidR="00DA2441" w:rsidRDefault="00000000" w:rsidP="00DA2441">
          <w:pPr>
            <w:tabs>
              <w:tab w:val="left" w:pos="1620"/>
            </w:tabs>
            <w:ind w:right="-1405"/>
            <w:rPr>
              <w:b/>
              <w:color w:val="FFFFFF"/>
              <w:sz w:val="46"/>
              <w:szCs w:val="46"/>
            </w:rPr>
            <w:pPrChange w:id="63" w:author="Anonymous" w:date="2023-07-06T12:46:00Z">
              <w:pPr>
                <w:tabs>
                  <w:tab w:val="left" w:pos="1620"/>
                </w:tabs>
              </w:pPr>
            </w:pPrChange>
          </w:pPr>
        </w:p>
      </w:sdtContent>
    </w:sdt>
    <w:sdt>
      <w:sdtPr>
        <w:tag w:val="goog_rdk_57"/>
        <w:id w:val="347153432"/>
      </w:sdtPr>
      <w:sdtContent>
        <w:p w14:paraId="789545EE" w14:textId="77777777" w:rsidR="00DA2441" w:rsidRDefault="00000000" w:rsidP="00DA2441">
          <w:pPr>
            <w:tabs>
              <w:tab w:val="left" w:pos="1620"/>
            </w:tabs>
            <w:ind w:right="-1405"/>
            <w:rPr>
              <w:b/>
              <w:color w:val="FFFFFF"/>
              <w:sz w:val="46"/>
              <w:szCs w:val="46"/>
            </w:rPr>
            <w:pPrChange w:id="64" w:author="Anonymous" w:date="2023-07-06T12:46:00Z">
              <w:pPr>
                <w:tabs>
                  <w:tab w:val="left" w:pos="1620"/>
                </w:tabs>
              </w:pPr>
            </w:pPrChange>
          </w:pPr>
        </w:p>
      </w:sdtContent>
    </w:sdt>
    <w:sdt>
      <w:sdtPr>
        <w:tag w:val="goog_rdk_58"/>
        <w:id w:val="114411210"/>
      </w:sdtPr>
      <w:sdtContent>
        <w:p w14:paraId="11A8BFCA" w14:textId="77777777" w:rsidR="00DA2441" w:rsidRDefault="00000000" w:rsidP="00DA2441">
          <w:pPr>
            <w:tabs>
              <w:tab w:val="left" w:pos="1620"/>
            </w:tabs>
            <w:ind w:right="-1405"/>
            <w:rPr>
              <w:b/>
              <w:color w:val="FFFFFF"/>
              <w:sz w:val="46"/>
              <w:szCs w:val="46"/>
            </w:rPr>
            <w:pPrChange w:id="65" w:author="Anonymous" w:date="2023-07-06T12:46:00Z">
              <w:pPr>
                <w:tabs>
                  <w:tab w:val="left" w:pos="1620"/>
                </w:tabs>
              </w:pPr>
            </w:pPrChange>
          </w:pPr>
        </w:p>
      </w:sdtContent>
    </w:sdt>
    <w:sdt>
      <w:sdtPr>
        <w:tag w:val="goog_rdk_59"/>
        <w:id w:val="-1930113475"/>
      </w:sdtPr>
      <w:sdtContent>
        <w:p w14:paraId="11D25378" w14:textId="77777777" w:rsidR="00DA2441" w:rsidRDefault="00000000" w:rsidP="00DA2441">
          <w:pPr>
            <w:tabs>
              <w:tab w:val="left" w:pos="1620"/>
            </w:tabs>
            <w:ind w:right="-1405"/>
            <w:rPr>
              <w:b/>
              <w:color w:val="FFFFFF"/>
              <w:sz w:val="46"/>
              <w:szCs w:val="46"/>
            </w:rPr>
            <w:pPrChange w:id="66" w:author="Anonymous" w:date="2023-07-06T12:46:00Z">
              <w:pPr>
                <w:tabs>
                  <w:tab w:val="left" w:pos="1620"/>
                </w:tabs>
              </w:pPr>
            </w:pPrChange>
          </w:pPr>
        </w:p>
      </w:sdtContent>
    </w:sdt>
    <w:sdt>
      <w:sdtPr>
        <w:tag w:val="goog_rdk_60"/>
        <w:id w:val="1602136562"/>
      </w:sdtPr>
      <w:sdtContent>
        <w:p w14:paraId="4CD8E714" w14:textId="77777777" w:rsidR="00DA2441" w:rsidRDefault="00000000" w:rsidP="00DA2441">
          <w:pPr>
            <w:tabs>
              <w:tab w:val="left" w:pos="1620"/>
            </w:tabs>
            <w:ind w:right="-1405"/>
            <w:rPr>
              <w:b/>
              <w:color w:val="FFFFFF"/>
              <w:sz w:val="46"/>
              <w:szCs w:val="46"/>
            </w:rPr>
            <w:pPrChange w:id="67" w:author="Anonymous" w:date="2023-07-06T12:46:00Z">
              <w:pPr>
                <w:tabs>
                  <w:tab w:val="left" w:pos="1620"/>
                </w:tabs>
              </w:pPr>
            </w:pPrChange>
          </w:pPr>
        </w:p>
      </w:sdtContent>
    </w:sdt>
    <w:sdt>
      <w:sdtPr>
        <w:tag w:val="goog_rdk_61"/>
        <w:id w:val="114871767"/>
      </w:sdtPr>
      <w:sdtContent>
        <w:p w14:paraId="3825C4DB" w14:textId="77777777" w:rsidR="00DA2441" w:rsidRDefault="00000000" w:rsidP="00DA2441">
          <w:pPr>
            <w:tabs>
              <w:tab w:val="left" w:pos="1620"/>
            </w:tabs>
            <w:ind w:right="-1405"/>
            <w:rPr>
              <w:b/>
              <w:color w:val="FFFFFF"/>
              <w:sz w:val="46"/>
              <w:szCs w:val="46"/>
            </w:rPr>
            <w:pPrChange w:id="68" w:author="Anonymous" w:date="2023-07-06T12:46:00Z">
              <w:pPr>
                <w:tabs>
                  <w:tab w:val="left" w:pos="1620"/>
                </w:tabs>
              </w:pPr>
            </w:pPrChange>
          </w:pPr>
        </w:p>
      </w:sdtContent>
    </w:sdt>
    <w:sdt>
      <w:sdtPr>
        <w:tag w:val="goog_rdk_62"/>
        <w:id w:val="530377398"/>
      </w:sdtPr>
      <w:sdtContent>
        <w:p w14:paraId="1BFDD031" w14:textId="77777777" w:rsidR="00DA2441" w:rsidRDefault="00000000" w:rsidP="00DA2441">
          <w:pPr>
            <w:tabs>
              <w:tab w:val="left" w:pos="1620"/>
            </w:tabs>
            <w:ind w:right="-1405"/>
            <w:rPr>
              <w:b/>
              <w:color w:val="FFFFFF"/>
              <w:sz w:val="46"/>
              <w:szCs w:val="46"/>
            </w:rPr>
            <w:pPrChange w:id="69" w:author="Anonymous" w:date="2023-07-06T12:46:00Z">
              <w:pPr>
                <w:tabs>
                  <w:tab w:val="left" w:pos="1620"/>
                </w:tabs>
              </w:pPr>
            </w:pPrChange>
          </w:pPr>
          <w:r>
            <w:rPr>
              <w:b/>
              <w:color w:val="FFFFFF"/>
              <w:sz w:val="46"/>
              <w:szCs w:val="46"/>
            </w:rPr>
            <w:t>A - PRÉSENTATION DE L’ENTREPRISE</w:t>
          </w:r>
        </w:p>
      </w:sdtContent>
    </w:sdt>
    <w:sdt>
      <w:sdtPr>
        <w:tag w:val="goog_rdk_63"/>
        <w:id w:val="-1329601622"/>
      </w:sdtPr>
      <w:sdtContent>
        <w:p w14:paraId="732897FA" w14:textId="77777777" w:rsidR="00DA2441" w:rsidRDefault="00000000" w:rsidP="00DA2441">
          <w:pPr>
            <w:tabs>
              <w:tab w:val="left" w:pos="1620"/>
            </w:tabs>
            <w:ind w:right="-1405"/>
            <w:rPr>
              <w:b/>
              <w:color w:val="FFFFFF"/>
              <w:sz w:val="46"/>
              <w:szCs w:val="46"/>
            </w:rPr>
            <w:pPrChange w:id="70" w:author="Anonymous" w:date="2023-07-06T12:46:00Z">
              <w:pPr>
                <w:tabs>
                  <w:tab w:val="left" w:pos="1620"/>
                </w:tabs>
              </w:pPr>
            </w:pPrChange>
          </w:pPr>
        </w:p>
      </w:sdtContent>
    </w:sdt>
    <w:sdt>
      <w:sdtPr>
        <w:tag w:val="goog_rdk_64"/>
        <w:id w:val="1372196376"/>
      </w:sdtPr>
      <w:sdtContent>
        <w:p w14:paraId="775B4A27" w14:textId="77777777" w:rsidR="00DA2441" w:rsidRDefault="00000000" w:rsidP="00DA2441">
          <w:pPr>
            <w:numPr>
              <w:ilvl w:val="0"/>
              <w:numId w:val="9"/>
            </w:numPr>
            <w:tabs>
              <w:tab w:val="left" w:pos="1620"/>
            </w:tabs>
            <w:ind w:right="-1405"/>
            <w:rPr>
              <w:b/>
              <w:color w:val="FFFFFF"/>
              <w:sz w:val="26"/>
              <w:szCs w:val="26"/>
            </w:rPr>
            <w:pPrChange w:id="71" w:author="Anonymous" w:date="2023-07-06T12:46:00Z">
              <w:pPr>
                <w:numPr>
                  <w:numId w:val="9"/>
                </w:numPr>
                <w:tabs>
                  <w:tab w:val="left" w:pos="1620"/>
                </w:tabs>
                <w:ind w:left="720" w:hanging="360"/>
              </w:pPr>
            </w:pPrChange>
          </w:pPr>
          <w:r>
            <w:rPr>
              <w:b/>
              <w:color w:val="FFFFFF"/>
              <w:sz w:val="26"/>
              <w:szCs w:val="26"/>
            </w:rPr>
            <w:t>ACTIVITÉS PRINCIPALES</w:t>
          </w:r>
        </w:p>
      </w:sdtContent>
    </w:sdt>
    <w:sdt>
      <w:sdtPr>
        <w:tag w:val="goog_rdk_65"/>
        <w:id w:val="-394048300"/>
        <w:showingPlcHdr/>
      </w:sdtPr>
      <w:sdtEndPr>
        <w:rPr>
          <w:b/>
          <w:color w:val="FFFFFF"/>
          <w:sz w:val="28"/>
          <w:szCs w:val="28"/>
        </w:rPr>
      </w:sdtEndPr>
      <w:sdtContent>
        <w:p w14:paraId="0438AF96" w14:textId="112AB2F1" w:rsidR="00DA2441" w:rsidRPr="00BF3BDF" w:rsidRDefault="00BF3BDF" w:rsidP="00DA2441">
          <w:pPr>
            <w:tabs>
              <w:tab w:val="left" w:pos="1620"/>
            </w:tabs>
            <w:ind w:left="720" w:right="-1405"/>
            <w:rPr>
              <w:b/>
              <w:color w:val="FFFFFF"/>
              <w:sz w:val="28"/>
              <w:szCs w:val="28"/>
            </w:rPr>
            <w:pPrChange w:id="72" w:author="Anonymous" w:date="2023-07-06T12:46:00Z">
              <w:pPr>
                <w:tabs>
                  <w:tab w:val="left" w:pos="1620"/>
                </w:tabs>
                <w:ind w:left="720"/>
              </w:pPr>
            </w:pPrChange>
          </w:pPr>
          <w:r w:rsidRPr="00BF3BDF">
            <w:rPr>
              <w:b/>
              <w:color w:val="FFFFFF"/>
              <w:sz w:val="28"/>
              <w:szCs w:val="28"/>
            </w:rPr>
            <w:t xml:space="preserve">     </w:t>
          </w:r>
        </w:p>
      </w:sdtContent>
    </w:sdt>
    <w:sdt>
      <w:sdtPr>
        <w:rPr>
          <w:b/>
          <w:color w:val="FFFFFF"/>
          <w:sz w:val="28"/>
          <w:szCs w:val="28"/>
        </w:rPr>
        <w:tag w:val="goog_rdk_73"/>
        <w:id w:val="1397399619"/>
      </w:sdtPr>
      <w:sdtEndPr>
        <w:rPr>
          <w:b w:val="0"/>
          <w:color w:val="auto"/>
          <w:sz w:val="22"/>
          <w:szCs w:val="22"/>
        </w:rPr>
      </w:sdtEndPr>
      <w:sdtContent>
        <w:p w14:paraId="0DB4B2E3" w14:textId="30874282" w:rsidR="00DA2441" w:rsidRDefault="00B367DA" w:rsidP="00B367DA">
          <w:pPr>
            <w:tabs>
              <w:tab w:val="left" w:pos="1620"/>
            </w:tabs>
            <w:ind w:right="-1405"/>
            <w:rPr>
              <w:ins w:id="73" w:author="eva andrianavalona" w:date="2023-07-19T13:18:00Z"/>
              <w:del w:id="74" w:author="Oli Marti" w:date="2023-07-21T07:27:00Z"/>
              <w:b/>
              <w:color w:val="FFFFFF"/>
              <w:sz w:val="26"/>
              <w:szCs w:val="26"/>
            </w:rPr>
          </w:pPr>
          <w:r w:rsidRPr="00BF3BDF">
            <w:rPr>
              <w:b/>
              <w:color w:val="FFFFFF"/>
              <w:sz w:val="28"/>
              <w:szCs w:val="28"/>
            </w:rPr>
            <w:t xml:space="preserve">            Réalisation de site WordPress de type portfolio</w:t>
          </w:r>
          <w:r>
            <w:t xml:space="preserve">  </w:t>
          </w:r>
          <w:sdt>
            <w:sdtPr>
              <w:tag w:val="goog_rdk_67"/>
              <w:id w:val="-1239863112"/>
            </w:sdtPr>
            <w:sdtContent>
              <w:ins w:id="75" w:author="Givano ZAFILAHY" w:date="2023-07-26T10:35:00Z">
                <w:r w:rsidR="00000000">
                  <w:rPr>
                    <w:b/>
                    <w:color w:val="FFFFFF"/>
                    <w:sz w:val="26"/>
                    <w:szCs w:val="26"/>
                  </w:rPr>
                  <w:t xml:space="preserve"> </w:t>
                </w:r>
              </w:ins>
            </w:sdtContent>
          </w:sdt>
          <w:sdt>
            <w:sdtPr>
              <w:tag w:val="goog_rdk_69"/>
              <w:id w:val="-587929451"/>
            </w:sdtPr>
            <w:sdtContent>
              <w:ins w:id="76" w:author="Oli Marti" w:date="2023-07-21T07:27:00Z">
                <w:r w:rsidR="00000000">
                  <w:rPr>
                    <w:b/>
                    <w:color w:val="FFFFFF"/>
                    <w:sz w:val="26"/>
                    <w:szCs w:val="26"/>
                  </w:rPr>
                  <w:t xml:space="preserve"> </w:t>
                </w:r>
              </w:ins>
            </w:sdtContent>
          </w:sdt>
          <w:sdt>
            <w:sdtPr>
              <w:tag w:val="goog_rdk_71"/>
              <w:id w:val="1791249064"/>
            </w:sdtPr>
            <w:sdtContent>
              <w:customXmlInsRangeStart w:id="77" w:author="eva andrianavalona" w:date="2023-07-19T13:18:00Z"/>
              <w:sdt>
                <w:sdtPr>
                  <w:tag w:val="goog_rdk_72"/>
                  <w:id w:val="139858082"/>
                </w:sdtPr>
                <w:sdtContent>
                  <w:customXmlInsRangeEnd w:id="77"/>
                  <w:ins w:id="78" w:author="eva andrianavalona" w:date="2023-07-19T13:18:00Z">
                    <w:del w:id="79" w:author="Oli Marti" w:date="2023-07-21T07:27:00Z">
                      <w:r w:rsidR="00000000">
                        <w:rPr>
                          <w:b/>
                          <w:color w:val="FFFFFF"/>
                          <w:sz w:val="26"/>
                          <w:szCs w:val="26"/>
                        </w:rPr>
                        <w:delText>Vendre des produits cosmétiques et de bien être direct au cli</w:delText>
                      </w:r>
                    </w:del>
                  </w:ins>
                  <w:customXmlInsRangeStart w:id="80" w:author="eva andrianavalona" w:date="2023-07-19T13:18:00Z"/>
                </w:sdtContent>
              </w:sdt>
              <w:customXmlInsRangeEnd w:id="80"/>
            </w:sdtContent>
          </w:sdt>
        </w:p>
      </w:sdtContent>
    </w:sdt>
    <w:sdt>
      <w:sdtPr>
        <w:tag w:val="goog_rdk_76"/>
        <w:id w:val="1348908325"/>
      </w:sdtPr>
      <w:sdtContent>
        <w:p w14:paraId="683F5414" w14:textId="77777777" w:rsidR="00DA2441" w:rsidRDefault="00000000" w:rsidP="00B367DA">
          <w:pPr>
            <w:tabs>
              <w:tab w:val="left" w:pos="1620"/>
            </w:tabs>
            <w:ind w:right="-1405"/>
            <w:rPr>
              <w:b/>
              <w:color w:val="FFFFFF"/>
              <w:sz w:val="26"/>
              <w:szCs w:val="26"/>
            </w:rPr>
            <w:pPrChange w:id="81" w:author="Anonymous" w:date="2023-07-06T12:46:00Z">
              <w:pPr>
                <w:tabs>
                  <w:tab w:val="left" w:pos="1620"/>
                </w:tabs>
                <w:ind w:left="720"/>
              </w:pPr>
            </w:pPrChange>
          </w:pPr>
          <w:sdt>
            <w:sdtPr>
              <w:tag w:val="goog_rdk_74"/>
              <w:id w:val="-1332517523"/>
            </w:sdtPr>
            <w:sdtContent>
              <w:customXmlInsRangeStart w:id="82" w:author="eva andrianavalona" w:date="2023-07-19T13:18:00Z"/>
              <w:sdt>
                <w:sdtPr>
                  <w:tag w:val="goog_rdk_75"/>
                  <w:id w:val="-2048511046"/>
                </w:sdtPr>
                <w:sdtContent>
                  <w:customXmlInsRangeEnd w:id="82"/>
                  <w:ins w:id="83" w:author="eva andrianavalona" w:date="2023-07-19T13:18:00Z">
                    <w:del w:id="84" w:author="Oli Marti" w:date="2023-07-21T07:27:00Z">
                      <w:r>
                        <w:rPr>
                          <w:b/>
                          <w:color w:val="FFFFFF"/>
                          <w:sz w:val="26"/>
                          <w:szCs w:val="26"/>
                        </w:rPr>
                        <w:delText>Système de ventes directs et publication bouche à l’oreil</w:delText>
                      </w:r>
                    </w:del>
                  </w:ins>
                  <w:customXmlInsRangeStart w:id="85" w:author="eva andrianavalona" w:date="2023-07-19T13:18:00Z"/>
                </w:sdtContent>
              </w:sdt>
              <w:customXmlInsRangeEnd w:id="85"/>
            </w:sdtContent>
          </w:sdt>
        </w:p>
      </w:sdtContent>
    </w:sdt>
    <w:sdt>
      <w:sdtPr>
        <w:tag w:val="goog_rdk_77"/>
        <w:id w:val="-1093084137"/>
      </w:sdtPr>
      <w:sdtContent>
        <w:p w14:paraId="60896425" w14:textId="659A3186" w:rsidR="00DA2441" w:rsidRDefault="00000000" w:rsidP="00DA2441">
          <w:pPr>
            <w:tabs>
              <w:tab w:val="left" w:pos="1620"/>
            </w:tabs>
            <w:ind w:left="720" w:right="-1405"/>
            <w:rPr>
              <w:color w:val="FFFFFF"/>
              <w:sz w:val="24"/>
              <w:szCs w:val="24"/>
            </w:rPr>
            <w:pPrChange w:id="86" w:author="Anonymous" w:date="2023-07-06T12:46:00Z">
              <w:pPr>
                <w:tabs>
                  <w:tab w:val="left" w:pos="1620"/>
                </w:tabs>
                <w:ind w:left="720"/>
              </w:pPr>
            </w:pPrChange>
          </w:pPr>
          <w:r>
            <w:rPr>
              <w:color w:val="FFFFFF"/>
              <w:sz w:val="24"/>
              <w:szCs w:val="24"/>
            </w:rPr>
            <w:t>. . . . . . . . . . . . . . . . . . . . . . . . . . . . . . . . . . . . . . . . . . . . . . . . . . . . . . . . .</w:t>
          </w:r>
        </w:p>
      </w:sdtContent>
    </w:sdt>
    <w:sdt>
      <w:sdtPr>
        <w:tag w:val="goog_rdk_78"/>
        <w:id w:val="-621310039"/>
        <w:showingPlcHdr/>
      </w:sdtPr>
      <w:sdtContent>
        <w:p w14:paraId="11D3DA54" w14:textId="500F52A9" w:rsidR="00DA2441" w:rsidRDefault="00B367DA" w:rsidP="00DA2441">
          <w:pPr>
            <w:tabs>
              <w:tab w:val="left" w:pos="1620"/>
            </w:tabs>
            <w:ind w:left="720" w:right="-1405"/>
            <w:rPr>
              <w:color w:val="FFFFFF"/>
              <w:sz w:val="24"/>
              <w:szCs w:val="24"/>
            </w:rPr>
            <w:pPrChange w:id="87" w:author="Anonymous" w:date="2023-07-06T12:46:00Z">
              <w:pPr>
                <w:tabs>
                  <w:tab w:val="left" w:pos="1620"/>
                </w:tabs>
                <w:ind w:left="720"/>
              </w:pPr>
            </w:pPrChange>
          </w:pPr>
          <w:r>
            <w:t xml:space="preserve">     </w:t>
          </w:r>
        </w:p>
      </w:sdtContent>
    </w:sdt>
    <w:sdt>
      <w:sdtPr>
        <w:tag w:val="goog_rdk_79"/>
        <w:id w:val="-1788338727"/>
      </w:sdtPr>
      <w:sdtContent>
        <w:p w14:paraId="076B77CD" w14:textId="77777777" w:rsidR="00DA2441" w:rsidRDefault="00000000" w:rsidP="00DA2441">
          <w:pPr>
            <w:tabs>
              <w:tab w:val="left" w:pos="1620"/>
            </w:tabs>
            <w:ind w:left="720" w:right="-1405"/>
            <w:rPr>
              <w:color w:val="FFFFFF"/>
              <w:sz w:val="24"/>
              <w:szCs w:val="24"/>
            </w:rPr>
            <w:pPrChange w:id="88" w:author="Anonymous" w:date="2023-07-06T12:46:00Z">
              <w:pPr>
                <w:tabs>
                  <w:tab w:val="left" w:pos="1620"/>
                </w:tabs>
                <w:ind w:left="720"/>
              </w:pPr>
            </w:pPrChange>
          </w:pPr>
          <w:r>
            <w:rPr>
              <w:color w:val="FFFFFF"/>
              <w:sz w:val="24"/>
              <w:szCs w:val="24"/>
            </w:rPr>
            <w:t>. . . . . . . . . . . . . . . . . . . . . . . . . . . . . . . . . . . . . . . . . . . . . . . . . . . . . . . . . . .</w:t>
          </w:r>
        </w:p>
      </w:sdtContent>
    </w:sdt>
    <w:sdt>
      <w:sdtPr>
        <w:tag w:val="goog_rdk_80"/>
        <w:id w:val="1365403295"/>
        <w:showingPlcHdr/>
      </w:sdtPr>
      <w:sdtContent>
        <w:p w14:paraId="40DF9830" w14:textId="76E30AA3" w:rsidR="00DA2441" w:rsidRDefault="00B367DA" w:rsidP="00DA2441">
          <w:pPr>
            <w:tabs>
              <w:tab w:val="left" w:pos="1620"/>
            </w:tabs>
            <w:ind w:left="720" w:right="-1405"/>
            <w:rPr>
              <w:color w:val="FFFFFF"/>
              <w:sz w:val="24"/>
              <w:szCs w:val="24"/>
            </w:rPr>
            <w:pPrChange w:id="89" w:author="Anonymous" w:date="2023-07-06T12:46:00Z">
              <w:pPr>
                <w:tabs>
                  <w:tab w:val="left" w:pos="1620"/>
                </w:tabs>
                <w:ind w:left="720"/>
              </w:pPr>
            </w:pPrChange>
          </w:pPr>
          <w:r>
            <w:t xml:space="preserve">     </w:t>
          </w:r>
        </w:p>
      </w:sdtContent>
    </w:sdt>
    <w:sdt>
      <w:sdtPr>
        <w:tag w:val="goog_rdk_81"/>
        <w:id w:val="1190419294"/>
      </w:sdtPr>
      <w:sdtContent>
        <w:p w14:paraId="5CDE436D" w14:textId="77777777" w:rsidR="00DA2441" w:rsidRDefault="00000000" w:rsidP="00DA2441">
          <w:pPr>
            <w:tabs>
              <w:tab w:val="left" w:pos="1620"/>
            </w:tabs>
            <w:ind w:left="720" w:right="-1405"/>
            <w:rPr>
              <w:color w:val="FFFFFF"/>
              <w:sz w:val="24"/>
              <w:szCs w:val="24"/>
            </w:rPr>
            <w:pPrChange w:id="90" w:author="Anonymous" w:date="2023-07-06T12:46:00Z">
              <w:pPr>
                <w:tabs>
                  <w:tab w:val="left" w:pos="1620"/>
                </w:tabs>
                <w:ind w:left="720"/>
              </w:pPr>
            </w:pPrChange>
          </w:pPr>
          <w:r>
            <w:rPr>
              <w:color w:val="FFFFFF"/>
              <w:sz w:val="24"/>
              <w:szCs w:val="24"/>
            </w:rPr>
            <w:t>. . . . . . . . . . . . . . . . . . . . . . . . . . . . . . . . . . . . . . . . . . . . . . . . . . . . . . . . . . .</w:t>
          </w:r>
        </w:p>
      </w:sdtContent>
    </w:sdt>
    <w:sdt>
      <w:sdtPr>
        <w:tag w:val="goog_rdk_82"/>
        <w:id w:val="1926303669"/>
        <w:showingPlcHdr/>
      </w:sdtPr>
      <w:sdtContent>
        <w:p w14:paraId="55CD8C35" w14:textId="7F1C08F8" w:rsidR="00DA2441" w:rsidRDefault="00B367DA" w:rsidP="00DA2441">
          <w:pPr>
            <w:tabs>
              <w:tab w:val="left" w:pos="1620"/>
            </w:tabs>
            <w:ind w:left="720" w:right="-1405"/>
            <w:rPr>
              <w:color w:val="FFFFFF"/>
              <w:sz w:val="24"/>
              <w:szCs w:val="24"/>
            </w:rPr>
            <w:pPrChange w:id="91" w:author="Anonymous" w:date="2023-07-06T12:46:00Z">
              <w:pPr>
                <w:tabs>
                  <w:tab w:val="left" w:pos="1620"/>
                </w:tabs>
                <w:ind w:left="720"/>
              </w:pPr>
            </w:pPrChange>
          </w:pPr>
          <w:r>
            <w:t xml:space="preserve">     </w:t>
          </w:r>
        </w:p>
      </w:sdtContent>
    </w:sdt>
    <w:sdt>
      <w:sdtPr>
        <w:tag w:val="goog_rdk_83"/>
        <w:id w:val="-628709949"/>
      </w:sdtPr>
      <w:sdtContent>
        <w:p w14:paraId="49889E67" w14:textId="77777777" w:rsidR="00DA2441" w:rsidRDefault="00000000" w:rsidP="00DA2441">
          <w:pPr>
            <w:tabs>
              <w:tab w:val="left" w:pos="1620"/>
            </w:tabs>
            <w:ind w:left="720" w:right="-1405"/>
            <w:rPr>
              <w:color w:val="FFFFFF"/>
              <w:sz w:val="24"/>
              <w:szCs w:val="24"/>
            </w:rPr>
            <w:pPrChange w:id="92" w:author="Anonymous" w:date="2023-07-06T12:46:00Z">
              <w:pPr>
                <w:tabs>
                  <w:tab w:val="left" w:pos="1620"/>
                </w:tabs>
                <w:ind w:left="720"/>
              </w:pPr>
            </w:pPrChange>
          </w:pPr>
          <w:r>
            <w:rPr>
              <w:color w:val="FFFFFF"/>
              <w:sz w:val="24"/>
              <w:szCs w:val="24"/>
            </w:rPr>
            <w:t>. . . . . . . . . . . . . . . . . . . . . . . . . . . . . . . . . . . . . . . . . . . . . . . . . . . . . . . . . . .</w:t>
          </w:r>
        </w:p>
      </w:sdtContent>
    </w:sdt>
    <w:sdt>
      <w:sdtPr>
        <w:tag w:val="goog_rdk_84"/>
        <w:id w:val="2063438426"/>
        <w:showingPlcHdr/>
      </w:sdtPr>
      <w:sdtContent>
        <w:p w14:paraId="1931A465" w14:textId="719118BD" w:rsidR="00DA2441" w:rsidRDefault="00B367DA" w:rsidP="00DA2441">
          <w:pPr>
            <w:tabs>
              <w:tab w:val="left" w:pos="1620"/>
            </w:tabs>
            <w:ind w:left="720" w:right="-1405"/>
            <w:rPr>
              <w:color w:val="FFFFFF"/>
              <w:sz w:val="24"/>
              <w:szCs w:val="24"/>
            </w:rPr>
            <w:pPrChange w:id="93" w:author="Anonymous" w:date="2023-07-06T12:46:00Z">
              <w:pPr>
                <w:tabs>
                  <w:tab w:val="left" w:pos="1620"/>
                </w:tabs>
                <w:ind w:left="720"/>
              </w:pPr>
            </w:pPrChange>
          </w:pPr>
          <w:r>
            <w:t xml:space="preserve">     </w:t>
          </w:r>
        </w:p>
      </w:sdtContent>
    </w:sdt>
    <w:sdt>
      <w:sdtPr>
        <w:tag w:val="goog_rdk_85"/>
        <w:id w:val="-497353334"/>
      </w:sdtPr>
      <w:sdtContent>
        <w:p w14:paraId="207C7B67" w14:textId="77777777" w:rsidR="00DA2441" w:rsidRDefault="00000000" w:rsidP="00DA2441">
          <w:pPr>
            <w:tabs>
              <w:tab w:val="left" w:pos="1620"/>
            </w:tabs>
            <w:ind w:left="720" w:right="-1405"/>
            <w:rPr>
              <w:color w:val="FFFFFF"/>
              <w:sz w:val="24"/>
              <w:szCs w:val="24"/>
            </w:rPr>
            <w:pPrChange w:id="94" w:author="Anonymous" w:date="2023-07-06T12:46:00Z">
              <w:pPr>
                <w:tabs>
                  <w:tab w:val="left" w:pos="1620"/>
                </w:tabs>
                <w:ind w:left="720"/>
              </w:pPr>
            </w:pPrChange>
          </w:pPr>
          <w:r>
            <w:rPr>
              <w:color w:val="FFFFFF"/>
              <w:sz w:val="24"/>
              <w:szCs w:val="24"/>
            </w:rPr>
            <w:t>. . . . . . . . . . . . . . . . . . . . . . . . . . . . . . . . . . . . . . . . . . . . . . . . . . . . . . . . . . .</w:t>
          </w:r>
        </w:p>
      </w:sdtContent>
    </w:sdt>
    <w:sdt>
      <w:sdtPr>
        <w:tag w:val="goog_rdk_86"/>
        <w:id w:val="315539594"/>
        <w:showingPlcHdr/>
      </w:sdtPr>
      <w:sdtContent>
        <w:p w14:paraId="6296E78C" w14:textId="666EF43B" w:rsidR="00DA2441" w:rsidRDefault="00B367DA" w:rsidP="00DA2441">
          <w:pPr>
            <w:tabs>
              <w:tab w:val="left" w:pos="1620"/>
            </w:tabs>
            <w:ind w:left="720" w:right="-1405"/>
            <w:rPr>
              <w:color w:val="FFFFFF"/>
              <w:sz w:val="24"/>
              <w:szCs w:val="24"/>
            </w:rPr>
            <w:pPrChange w:id="95" w:author="Anonymous" w:date="2023-07-06T12:46:00Z">
              <w:pPr>
                <w:tabs>
                  <w:tab w:val="left" w:pos="1620"/>
                </w:tabs>
                <w:ind w:left="720"/>
              </w:pPr>
            </w:pPrChange>
          </w:pPr>
          <w:r>
            <w:t xml:space="preserve">     </w:t>
          </w:r>
        </w:p>
      </w:sdtContent>
    </w:sdt>
    <w:sdt>
      <w:sdtPr>
        <w:tag w:val="goog_rdk_87"/>
        <w:id w:val="-421182491"/>
      </w:sdtPr>
      <w:sdtContent>
        <w:p w14:paraId="523DCA7D" w14:textId="77777777" w:rsidR="00DA2441" w:rsidRDefault="00000000" w:rsidP="00DA2441">
          <w:pPr>
            <w:tabs>
              <w:tab w:val="left" w:pos="1620"/>
            </w:tabs>
            <w:ind w:left="720" w:right="-1405"/>
            <w:rPr>
              <w:color w:val="FFFFFF"/>
              <w:sz w:val="24"/>
              <w:szCs w:val="24"/>
            </w:rPr>
            <w:pPrChange w:id="96" w:author="Anonymous" w:date="2023-07-06T12:46:00Z">
              <w:pPr>
                <w:tabs>
                  <w:tab w:val="left" w:pos="1620"/>
                </w:tabs>
                <w:ind w:left="720"/>
              </w:pPr>
            </w:pPrChange>
          </w:pPr>
          <w:r>
            <w:rPr>
              <w:color w:val="FFFFFF"/>
              <w:sz w:val="24"/>
              <w:szCs w:val="24"/>
            </w:rPr>
            <w:t>. . . . . . . . . . . . . . . . . . . . . . . . . . . . . . . . . . . . . . . . . . . . . . . . . . . . . . . . . . .</w:t>
          </w:r>
        </w:p>
      </w:sdtContent>
    </w:sdt>
    <w:sdt>
      <w:sdtPr>
        <w:tag w:val="goog_rdk_88"/>
        <w:id w:val="-392426899"/>
        <w:showingPlcHdr/>
      </w:sdtPr>
      <w:sdtContent>
        <w:p w14:paraId="278DF514" w14:textId="499C7917" w:rsidR="00DA2441" w:rsidRDefault="00B367DA" w:rsidP="00DA2441">
          <w:pPr>
            <w:tabs>
              <w:tab w:val="left" w:pos="1620"/>
            </w:tabs>
            <w:ind w:left="720" w:right="-1405"/>
            <w:rPr>
              <w:color w:val="FFFFFF"/>
              <w:sz w:val="24"/>
              <w:szCs w:val="24"/>
            </w:rPr>
            <w:pPrChange w:id="97" w:author="Anonymous" w:date="2023-07-06T12:46:00Z">
              <w:pPr>
                <w:tabs>
                  <w:tab w:val="left" w:pos="1620"/>
                </w:tabs>
                <w:ind w:left="720"/>
              </w:pPr>
            </w:pPrChange>
          </w:pPr>
          <w:r>
            <w:t xml:space="preserve">     </w:t>
          </w:r>
        </w:p>
      </w:sdtContent>
    </w:sdt>
    <w:sdt>
      <w:sdtPr>
        <w:tag w:val="goog_rdk_89"/>
        <w:id w:val="1029377192"/>
      </w:sdtPr>
      <w:sdtContent>
        <w:p w14:paraId="0BFFC7AD" w14:textId="77777777" w:rsidR="00DA2441" w:rsidRDefault="00000000" w:rsidP="00DA2441">
          <w:pPr>
            <w:tabs>
              <w:tab w:val="left" w:pos="1620"/>
            </w:tabs>
            <w:ind w:left="720" w:right="-1405"/>
            <w:rPr>
              <w:color w:val="FFFFFF"/>
              <w:sz w:val="24"/>
              <w:szCs w:val="24"/>
            </w:rPr>
            <w:pPrChange w:id="98" w:author="Anonymous" w:date="2023-07-06T12:46:00Z">
              <w:pPr>
                <w:tabs>
                  <w:tab w:val="left" w:pos="1620"/>
                </w:tabs>
                <w:ind w:left="720"/>
              </w:pPr>
            </w:pPrChange>
          </w:pPr>
          <w:r>
            <w:rPr>
              <w:color w:val="FFFFFF"/>
              <w:sz w:val="24"/>
              <w:szCs w:val="24"/>
            </w:rPr>
            <w:t>. . . . . . . . . . . . . . . . . . . . . . . . . . . . . . . . . . . . . . . . . . . . . . . . . . . . . . . . . . .</w:t>
          </w:r>
        </w:p>
      </w:sdtContent>
    </w:sdt>
    <w:sdt>
      <w:sdtPr>
        <w:tag w:val="goog_rdk_90"/>
        <w:id w:val="-467750465"/>
        <w:showingPlcHdr/>
      </w:sdtPr>
      <w:sdtContent>
        <w:p w14:paraId="6E9BEF4B" w14:textId="12DE3249" w:rsidR="00DA2441" w:rsidRDefault="00B367DA" w:rsidP="00DA2441">
          <w:pPr>
            <w:tabs>
              <w:tab w:val="left" w:pos="1620"/>
            </w:tabs>
            <w:ind w:left="720" w:right="-1405"/>
            <w:rPr>
              <w:color w:val="FFFFFF"/>
              <w:sz w:val="24"/>
              <w:szCs w:val="24"/>
            </w:rPr>
            <w:pPrChange w:id="99" w:author="Anonymous" w:date="2023-07-06T12:46:00Z">
              <w:pPr>
                <w:tabs>
                  <w:tab w:val="left" w:pos="1620"/>
                </w:tabs>
                <w:ind w:left="720"/>
              </w:pPr>
            </w:pPrChange>
          </w:pPr>
          <w:r>
            <w:t xml:space="preserve">     </w:t>
          </w:r>
        </w:p>
      </w:sdtContent>
    </w:sdt>
    <w:sdt>
      <w:sdtPr>
        <w:tag w:val="goog_rdk_91"/>
        <w:id w:val="1330797860"/>
      </w:sdtPr>
      <w:sdtContent>
        <w:p w14:paraId="6F37F9F8" w14:textId="77777777" w:rsidR="00DA2441" w:rsidRDefault="00000000" w:rsidP="00DA2441">
          <w:pPr>
            <w:tabs>
              <w:tab w:val="left" w:pos="1620"/>
            </w:tabs>
            <w:ind w:left="720" w:right="-1405"/>
            <w:rPr>
              <w:b/>
              <w:color w:val="FFFFFF"/>
              <w:sz w:val="26"/>
              <w:szCs w:val="26"/>
            </w:rPr>
            <w:pPrChange w:id="100" w:author="Anonymous" w:date="2023-07-06T12:46:00Z">
              <w:pPr>
                <w:tabs>
                  <w:tab w:val="left" w:pos="1620"/>
                </w:tabs>
                <w:ind w:left="720"/>
              </w:pPr>
            </w:pPrChange>
          </w:pPr>
          <w:r>
            <w:rPr>
              <w:color w:val="FFFFFF"/>
              <w:sz w:val="24"/>
              <w:szCs w:val="24"/>
            </w:rPr>
            <w:t>. . . . . . . . . . . . . . . . . . . . . . . . . . . . . . . . . . . . . . . . . . . . . . . . . . . . . . . . . . .</w:t>
          </w:r>
        </w:p>
      </w:sdtContent>
    </w:sdt>
    <w:sdt>
      <w:sdtPr>
        <w:tag w:val="goog_rdk_92"/>
        <w:id w:val="-1921400550"/>
        <w:showingPlcHdr/>
      </w:sdtPr>
      <w:sdtContent>
        <w:p w14:paraId="517D8452" w14:textId="713BE692" w:rsidR="00DA2441" w:rsidRDefault="00B367DA" w:rsidP="00DA2441">
          <w:pPr>
            <w:tabs>
              <w:tab w:val="left" w:pos="1620"/>
            </w:tabs>
            <w:ind w:left="720" w:right="-1405"/>
            <w:rPr>
              <w:color w:val="FFFFFF"/>
              <w:sz w:val="24"/>
              <w:szCs w:val="24"/>
            </w:rPr>
            <w:pPrChange w:id="101" w:author="Anonymous" w:date="2023-07-06T12:46:00Z">
              <w:pPr>
                <w:tabs>
                  <w:tab w:val="left" w:pos="1620"/>
                </w:tabs>
                <w:ind w:left="720"/>
              </w:pPr>
            </w:pPrChange>
          </w:pPr>
          <w:r>
            <w:t xml:space="preserve">     </w:t>
          </w:r>
        </w:p>
      </w:sdtContent>
    </w:sdt>
    <w:sdt>
      <w:sdtPr>
        <w:tag w:val="goog_rdk_93"/>
        <w:id w:val="1635830896"/>
        <w:showingPlcHdr/>
      </w:sdtPr>
      <w:sdtContent>
        <w:p w14:paraId="574A26EA" w14:textId="220956E4" w:rsidR="00DA2441" w:rsidRDefault="00B367DA" w:rsidP="00DA2441">
          <w:pPr>
            <w:tabs>
              <w:tab w:val="left" w:pos="1620"/>
            </w:tabs>
            <w:ind w:left="720" w:right="-1405"/>
            <w:rPr>
              <w:b/>
              <w:color w:val="FFFFFF"/>
              <w:sz w:val="26"/>
              <w:szCs w:val="26"/>
            </w:rPr>
            <w:pPrChange w:id="102" w:author="Anonymous" w:date="2023-07-06T12:46:00Z">
              <w:pPr>
                <w:tabs>
                  <w:tab w:val="left" w:pos="1620"/>
                </w:tabs>
                <w:ind w:left="720"/>
              </w:pPr>
            </w:pPrChange>
          </w:pPr>
          <w:r>
            <w:t xml:space="preserve">     </w:t>
          </w:r>
        </w:p>
      </w:sdtContent>
    </w:sdt>
    <w:sdt>
      <w:sdtPr>
        <w:tag w:val="goog_rdk_94"/>
        <w:id w:val="1069609952"/>
        <w:showingPlcHdr/>
      </w:sdtPr>
      <w:sdtContent>
        <w:p w14:paraId="52C3B2C7" w14:textId="5B573960" w:rsidR="00DA2441" w:rsidRDefault="00B367DA" w:rsidP="00DA2441">
          <w:pPr>
            <w:tabs>
              <w:tab w:val="left" w:pos="1620"/>
            </w:tabs>
            <w:ind w:left="720" w:right="-1405"/>
            <w:rPr>
              <w:b/>
              <w:color w:val="FFFFFF"/>
              <w:sz w:val="26"/>
              <w:szCs w:val="26"/>
            </w:rPr>
            <w:pPrChange w:id="103" w:author="Anonymous" w:date="2023-07-06T12:46:00Z">
              <w:pPr>
                <w:tabs>
                  <w:tab w:val="left" w:pos="1620"/>
                </w:tabs>
                <w:ind w:left="720"/>
              </w:pPr>
            </w:pPrChange>
          </w:pPr>
          <w:r>
            <w:t xml:space="preserve">     </w:t>
          </w:r>
        </w:p>
      </w:sdtContent>
    </w:sdt>
    <w:sdt>
      <w:sdtPr>
        <w:tag w:val="goog_rdk_95"/>
        <w:id w:val="1151642863"/>
      </w:sdtPr>
      <w:sdtContent>
        <w:p w14:paraId="38AE58FB" w14:textId="77777777" w:rsidR="00DA2441" w:rsidRDefault="00000000" w:rsidP="00DA2441">
          <w:pPr>
            <w:numPr>
              <w:ilvl w:val="0"/>
              <w:numId w:val="9"/>
            </w:numPr>
            <w:tabs>
              <w:tab w:val="left" w:pos="1620"/>
            </w:tabs>
            <w:ind w:right="-1405"/>
            <w:rPr>
              <w:b/>
              <w:color w:val="FFFFFF"/>
              <w:sz w:val="26"/>
              <w:szCs w:val="26"/>
            </w:rPr>
            <w:pPrChange w:id="104" w:author="Anonymous" w:date="2023-07-06T12:46:00Z">
              <w:pPr>
                <w:numPr>
                  <w:numId w:val="9"/>
                </w:numPr>
                <w:tabs>
                  <w:tab w:val="left" w:pos="1620"/>
                </w:tabs>
                <w:ind w:left="720" w:hanging="360"/>
              </w:pPr>
            </w:pPrChange>
          </w:pPr>
          <w:r>
            <w:rPr>
              <w:b/>
              <w:color w:val="FFFFFF"/>
              <w:sz w:val="26"/>
              <w:szCs w:val="26"/>
            </w:rPr>
            <w:t>PRODUITS ET/ OU SERVICES VENDUS</w:t>
          </w:r>
        </w:p>
      </w:sdtContent>
    </w:sdt>
    <w:sdt>
      <w:sdtPr>
        <w:tag w:val="goog_rdk_96"/>
        <w:id w:val="-1165779498"/>
      </w:sdtPr>
      <w:sdtContent>
        <w:p w14:paraId="1398631D" w14:textId="77777777" w:rsidR="00DA2441" w:rsidRDefault="00000000" w:rsidP="00DA2441">
          <w:pPr>
            <w:tabs>
              <w:tab w:val="left" w:pos="1620"/>
            </w:tabs>
            <w:ind w:left="720" w:right="-1405"/>
            <w:rPr>
              <w:i/>
              <w:color w:val="FFFFFF"/>
              <w:sz w:val="26"/>
              <w:szCs w:val="26"/>
            </w:rPr>
            <w:pPrChange w:id="105" w:author="Anonymous" w:date="2023-07-06T12:46:00Z">
              <w:pPr>
                <w:tabs>
                  <w:tab w:val="left" w:pos="1620"/>
                </w:tabs>
                <w:ind w:left="720"/>
              </w:pPr>
            </w:pPrChange>
          </w:pPr>
          <w:r>
            <w:rPr>
              <w:i/>
              <w:color w:val="FFFFFF"/>
              <w:sz w:val="26"/>
              <w:szCs w:val="26"/>
            </w:rPr>
            <w:t>(marques, gammes et lignes de produits…)</w:t>
          </w:r>
        </w:p>
      </w:sdtContent>
    </w:sdt>
    <w:sdt>
      <w:sdtPr>
        <w:tag w:val="goog_rdk_97"/>
        <w:id w:val="2139067312"/>
        <w:showingPlcHdr/>
      </w:sdtPr>
      <w:sdtContent>
        <w:p w14:paraId="581EFF6A" w14:textId="3C40FBD4" w:rsidR="00DA2441" w:rsidRDefault="00B367DA" w:rsidP="00DA2441">
          <w:pPr>
            <w:tabs>
              <w:tab w:val="left" w:pos="1620"/>
            </w:tabs>
            <w:ind w:right="-1405"/>
            <w:rPr>
              <w:b/>
              <w:color w:val="FFFFFF"/>
              <w:sz w:val="26"/>
              <w:szCs w:val="26"/>
            </w:rPr>
            <w:pPrChange w:id="106" w:author="Anonymous" w:date="2023-07-06T12:46:00Z">
              <w:pPr>
                <w:tabs>
                  <w:tab w:val="left" w:pos="1620"/>
                </w:tabs>
              </w:pPr>
            </w:pPrChange>
          </w:pPr>
          <w:r>
            <w:t xml:space="preserve">     </w:t>
          </w:r>
        </w:p>
      </w:sdtContent>
    </w:sdt>
    <w:sdt>
      <w:sdtPr>
        <w:tag w:val="goog_rdk_102"/>
        <w:id w:val="-326205200"/>
      </w:sdtPr>
      <w:sdtContent>
        <w:p w14:paraId="383961F8" w14:textId="2C53AD26" w:rsidR="00DA2441" w:rsidRDefault="00000000">
          <w:pPr>
            <w:tabs>
              <w:tab w:val="left" w:pos="1620"/>
            </w:tabs>
            <w:ind w:left="720" w:right="-1405"/>
            <w:rPr>
              <w:ins w:id="107" w:author="eva andrianavalona" w:date="2023-07-19T13:34:00Z"/>
              <w:del w:id="108" w:author="Oli Marti" w:date="2023-07-21T07:29:00Z"/>
              <w:color w:val="FFFFFF"/>
              <w:sz w:val="24"/>
              <w:szCs w:val="24"/>
            </w:rPr>
          </w:pPr>
          <w:r>
            <w:rPr>
              <w:color w:val="FFFFFF"/>
              <w:sz w:val="24"/>
              <w:szCs w:val="24"/>
            </w:rPr>
            <w:t xml:space="preserve">. . </w:t>
          </w:r>
          <w:sdt>
            <w:sdtPr>
              <w:tag w:val="goog_rdk_98"/>
              <w:id w:val="686487121"/>
            </w:sdtPr>
            <w:sdtContent>
              <w:r w:rsidR="00B367DA">
                <w:rPr>
                  <w:color w:val="FFFFFF"/>
                  <w:sz w:val="24"/>
                  <w:szCs w:val="24"/>
                </w:rPr>
                <w:t>Mon site ne dispose pas de produit à vendre pour le moment. Il combine site vitrine et blog pour l’instant</w:t>
              </w:r>
              <w:ins w:id="109" w:author="Oli Marti" w:date="2023-07-21T07:29:00Z">
                <w:r>
                  <w:rPr>
                    <w:color w:val="FFFFFF"/>
                    <w:sz w:val="24"/>
                    <w:szCs w:val="24"/>
                  </w:rPr>
                  <w:t>.</w:t>
                </w:r>
              </w:ins>
            </w:sdtContent>
          </w:sdt>
          <w:sdt>
            <w:sdtPr>
              <w:tag w:val="goog_rdk_99"/>
              <w:id w:val="-358508952"/>
            </w:sdtPr>
            <w:sdtContent>
              <w:del w:id="110" w:author="Oli Marti" w:date="2023-07-21T07:29:00Z">
                <w:r>
                  <w:rPr>
                    <w:color w:val="FFFFFF"/>
                    <w:sz w:val="24"/>
                    <w:szCs w:val="24"/>
                  </w:rPr>
                  <w:delText>.</w:delText>
                </w:r>
              </w:del>
            </w:sdtContent>
          </w:sdt>
          <w:sdt>
            <w:sdtPr>
              <w:tag w:val="goog_rdk_100"/>
              <w:id w:val="-121389271"/>
            </w:sdtPr>
            <w:sdtContent>
              <w:customXmlInsRangeStart w:id="111" w:author="eva andrianavalona" w:date="2023-07-19T13:34:00Z"/>
              <w:sdt>
                <w:sdtPr>
                  <w:tag w:val="goog_rdk_101"/>
                  <w:id w:val="1705364297"/>
                </w:sdtPr>
                <w:sdtContent>
                  <w:customXmlInsRangeEnd w:id="111"/>
                  <w:ins w:id="112" w:author="eva andrianavalona" w:date="2023-07-19T13:34:00Z">
                    <w:del w:id="113" w:author="Oli Marti" w:date="2023-07-21T07:29:00Z">
                      <w:r>
                        <w:rPr>
                          <w:color w:val="FFFFFF"/>
                          <w:sz w:val="24"/>
                          <w:szCs w:val="24"/>
                        </w:rPr>
                        <w:delText>Marque: Longrich</w:delText>
                      </w:r>
                    </w:del>
                  </w:ins>
                  <w:customXmlInsRangeStart w:id="114" w:author="eva andrianavalona" w:date="2023-07-19T13:34:00Z"/>
                </w:sdtContent>
              </w:sdt>
              <w:customXmlInsRangeEnd w:id="114"/>
            </w:sdtContent>
          </w:sdt>
        </w:p>
      </w:sdtContent>
    </w:sdt>
    <w:sdt>
      <w:sdtPr>
        <w:tag w:val="goog_rdk_107"/>
        <w:id w:val="-219522668"/>
      </w:sdtPr>
      <w:sdtContent>
        <w:p w14:paraId="0C70467B" w14:textId="77777777" w:rsidR="00DA2441" w:rsidRDefault="00000000" w:rsidP="00DA2441">
          <w:pPr>
            <w:tabs>
              <w:tab w:val="left" w:pos="1620"/>
            </w:tabs>
            <w:ind w:left="720" w:right="-1405"/>
            <w:rPr>
              <w:del w:id="115" w:author="eva andrianavalona" w:date="2023-07-19T13:36:00Z"/>
              <w:color w:val="FFFFFF"/>
              <w:sz w:val="24"/>
              <w:szCs w:val="24"/>
            </w:rPr>
            <w:pPrChange w:id="116" w:author="Anonymous" w:date="2023-07-06T12:46:00Z">
              <w:pPr>
                <w:tabs>
                  <w:tab w:val="left" w:pos="1620"/>
                </w:tabs>
                <w:ind w:left="720"/>
              </w:pPr>
            </w:pPrChange>
          </w:pPr>
          <w:sdt>
            <w:sdtPr>
              <w:tag w:val="goog_rdk_103"/>
              <w:id w:val="1391539638"/>
            </w:sdtPr>
            <w:sdtContent>
              <w:customXmlInsRangeStart w:id="117" w:author="eva andrianavalona" w:date="2023-07-19T13:34:00Z"/>
              <w:sdt>
                <w:sdtPr>
                  <w:tag w:val="goog_rdk_104"/>
                  <w:id w:val="-820181325"/>
                </w:sdtPr>
                <w:sdtContent>
                  <w:customXmlInsRangeEnd w:id="117"/>
                  <w:ins w:id="118" w:author="eva andrianavalona" w:date="2023-07-19T13:34:00Z">
                    <w:del w:id="119" w:author="Oli Marti" w:date="2023-07-21T07:29:00Z">
                      <w:r>
                        <w:rPr>
                          <w:color w:val="FFFFFF"/>
                          <w:sz w:val="24"/>
                          <w:szCs w:val="24"/>
                        </w:rPr>
                        <w:delText>Produit  haute gamme et 1ere qualités</w:delText>
                      </w:r>
                    </w:del>
                  </w:ins>
                  <w:customXmlInsRangeStart w:id="120" w:author="eva andrianavalona" w:date="2023-07-19T13:34:00Z"/>
                </w:sdtContent>
              </w:sdt>
              <w:customXmlInsRangeEnd w:id="120"/>
            </w:sdtContent>
          </w:sdt>
          <w:sdt>
            <w:sdtPr>
              <w:tag w:val="goog_rdk_105"/>
              <w:id w:val="-762218359"/>
            </w:sdtPr>
            <w:sdtContent>
              <w:del w:id="121" w:author="Oli Marti" w:date="2023-07-21T07:29:00Z">
                <w:r>
                  <w:rPr>
                    <w:color w:val="FFFFFF"/>
                    <w:sz w:val="24"/>
                    <w:szCs w:val="24"/>
                  </w:rPr>
                  <w:delText xml:space="preserve"> .</w:delText>
                </w:r>
              </w:del>
            </w:sdtContent>
          </w:sdt>
          <w:r>
            <w:rPr>
              <w:color w:val="FFFFFF"/>
              <w:sz w:val="24"/>
              <w:szCs w:val="24"/>
            </w:rPr>
            <w:t xml:space="preserve"> . . . . . . . . . . . . . . . . . . . . . . . . . . . . . . . . . . . . . . . . .</w:t>
          </w:r>
          <w:sdt>
            <w:sdtPr>
              <w:tag w:val="goog_rdk_106"/>
              <w:id w:val="2008783898"/>
            </w:sdtPr>
            <w:sdtContent>
              <w:del w:id="122" w:author="eva andrianavalona" w:date="2023-07-19T13:36:00Z">
                <w:r>
                  <w:rPr>
                    <w:color w:val="FFFFFF"/>
                    <w:sz w:val="24"/>
                    <w:szCs w:val="24"/>
                  </w:rPr>
                  <w:delText xml:space="preserve"> . . . . . . . . . . . . . .</w:delText>
                </w:r>
              </w:del>
            </w:sdtContent>
          </w:sdt>
        </w:p>
      </w:sdtContent>
    </w:sdt>
    <w:sdt>
      <w:sdtPr>
        <w:tag w:val="goog_rdk_109"/>
        <w:id w:val="-1595934490"/>
      </w:sdtPr>
      <w:sdtContent>
        <w:p w14:paraId="4A4C98ED" w14:textId="77777777" w:rsidR="00DA2441" w:rsidRDefault="00000000" w:rsidP="00DA2441">
          <w:pPr>
            <w:tabs>
              <w:tab w:val="left" w:pos="1620"/>
            </w:tabs>
            <w:ind w:left="720" w:right="-1405"/>
            <w:rPr>
              <w:del w:id="123" w:author="eva andrianavalona" w:date="2023-07-19T13:36:00Z"/>
              <w:color w:val="FFFFFF"/>
              <w:sz w:val="24"/>
              <w:szCs w:val="24"/>
            </w:rPr>
            <w:pPrChange w:id="124" w:author="Anonymous" w:date="2023-07-06T12:46:00Z">
              <w:pPr>
                <w:tabs>
                  <w:tab w:val="left" w:pos="1620"/>
                </w:tabs>
                <w:ind w:left="720"/>
              </w:pPr>
            </w:pPrChange>
          </w:pPr>
          <w:sdt>
            <w:sdtPr>
              <w:tag w:val="goog_rdk_108"/>
              <w:id w:val="-932814999"/>
            </w:sdtPr>
            <w:sdtContent/>
          </w:sdt>
        </w:p>
      </w:sdtContent>
    </w:sdt>
    <w:sdt>
      <w:sdtPr>
        <w:tag w:val="goog_rdk_111"/>
        <w:id w:val="-1997248479"/>
      </w:sdtPr>
      <w:sdtContent>
        <w:p w14:paraId="7793976F" w14:textId="77777777" w:rsidR="00DA2441" w:rsidRDefault="00000000" w:rsidP="00DA2441">
          <w:pPr>
            <w:tabs>
              <w:tab w:val="left" w:pos="1620"/>
            </w:tabs>
            <w:ind w:left="720" w:right="-1405"/>
            <w:rPr>
              <w:del w:id="125" w:author="eva andrianavalona" w:date="2023-07-19T13:36:00Z"/>
              <w:color w:val="FFFFFF"/>
              <w:sz w:val="24"/>
              <w:szCs w:val="24"/>
            </w:rPr>
            <w:pPrChange w:id="126" w:author="Anonymous" w:date="2023-07-06T12:46:00Z">
              <w:pPr>
                <w:tabs>
                  <w:tab w:val="left" w:pos="1620"/>
                </w:tabs>
                <w:ind w:left="720"/>
              </w:pPr>
            </w:pPrChange>
          </w:pPr>
          <w:sdt>
            <w:sdtPr>
              <w:tag w:val="goog_rdk_110"/>
              <w:id w:val="-142194034"/>
            </w:sdtPr>
            <w:sdtContent>
              <w:del w:id="127" w:author="eva andrianavalona" w:date="2023-07-19T13:36:00Z">
                <w:r>
                  <w:rPr>
                    <w:color w:val="FFFFFF"/>
                    <w:sz w:val="24"/>
                    <w:szCs w:val="24"/>
                  </w:rPr>
                  <w:delText>. . . . . . . . . . . . . . . . . . . . . . . . . . . . . . . . . . . . . . . . . . . . . . . . . . . . . . . . . . .</w:delText>
                </w:r>
              </w:del>
            </w:sdtContent>
          </w:sdt>
        </w:p>
      </w:sdtContent>
    </w:sdt>
    <w:sdt>
      <w:sdtPr>
        <w:tag w:val="goog_rdk_113"/>
        <w:id w:val="864476705"/>
      </w:sdtPr>
      <w:sdtContent>
        <w:p w14:paraId="74256745" w14:textId="77777777" w:rsidR="00DA2441" w:rsidRDefault="00000000" w:rsidP="00DA2441">
          <w:pPr>
            <w:tabs>
              <w:tab w:val="left" w:pos="1620"/>
            </w:tabs>
            <w:ind w:left="720" w:right="-1405"/>
            <w:rPr>
              <w:del w:id="128" w:author="eva andrianavalona" w:date="2023-07-19T13:36:00Z"/>
              <w:color w:val="FFFFFF"/>
              <w:sz w:val="24"/>
              <w:szCs w:val="24"/>
            </w:rPr>
            <w:pPrChange w:id="129" w:author="Anonymous" w:date="2023-07-06T12:46:00Z">
              <w:pPr>
                <w:tabs>
                  <w:tab w:val="left" w:pos="1620"/>
                </w:tabs>
                <w:ind w:left="720"/>
              </w:pPr>
            </w:pPrChange>
          </w:pPr>
          <w:sdt>
            <w:sdtPr>
              <w:tag w:val="goog_rdk_112"/>
              <w:id w:val="524214442"/>
            </w:sdtPr>
            <w:sdtContent/>
          </w:sdt>
        </w:p>
      </w:sdtContent>
    </w:sdt>
    <w:sdt>
      <w:sdtPr>
        <w:tag w:val="goog_rdk_115"/>
        <w:id w:val="-987621771"/>
      </w:sdtPr>
      <w:sdtContent>
        <w:p w14:paraId="59F7BC46" w14:textId="77777777" w:rsidR="00DA2441" w:rsidRDefault="00000000" w:rsidP="00DA2441">
          <w:pPr>
            <w:tabs>
              <w:tab w:val="left" w:pos="1620"/>
            </w:tabs>
            <w:ind w:left="720" w:right="-1405"/>
            <w:rPr>
              <w:del w:id="130" w:author="eva andrianavalona" w:date="2023-07-19T13:36:00Z"/>
              <w:color w:val="FFFFFF"/>
              <w:sz w:val="24"/>
              <w:szCs w:val="24"/>
            </w:rPr>
            <w:pPrChange w:id="131" w:author="Anonymous" w:date="2023-07-06T12:46:00Z">
              <w:pPr>
                <w:tabs>
                  <w:tab w:val="left" w:pos="1620"/>
                </w:tabs>
                <w:ind w:left="720"/>
              </w:pPr>
            </w:pPrChange>
          </w:pPr>
          <w:sdt>
            <w:sdtPr>
              <w:tag w:val="goog_rdk_114"/>
              <w:id w:val="20897705"/>
            </w:sdtPr>
            <w:sdtContent>
              <w:del w:id="132" w:author="eva andrianavalona" w:date="2023-07-19T13:36:00Z">
                <w:r>
                  <w:rPr>
                    <w:color w:val="FFFFFF"/>
                    <w:sz w:val="24"/>
                    <w:szCs w:val="24"/>
                  </w:rPr>
                  <w:delText>. . . . . . . . . . . . . . . . . . . . . . . . . . . . . . . . . . . . . . . . . . . . . . . . . . . . . . . . . . .</w:delText>
                </w:r>
              </w:del>
            </w:sdtContent>
          </w:sdt>
        </w:p>
      </w:sdtContent>
    </w:sdt>
    <w:sdt>
      <w:sdtPr>
        <w:tag w:val="goog_rdk_117"/>
        <w:id w:val="2064597536"/>
      </w:sdtPr>
      <w:sdtContent>
        <w:p w14:paraId="0FFEAD2A" w14:textId="77777777" w:rsidR="00DA2441" w:rsidRDefault="00000000" w:rsidP="00DA2441">
          <w:pPr>
            <w:tabs>
              <w:tab w:val="left" w:pos="1620"/>
            </w:tabs>
            <w:ind w:left="720" w:right="-1405"/>
            <w:rPr>
              <w:del w:id="133" w:author="eva andrianavalona" w:date="2023-07-19T13:36:00Z"/>
              <w:color w:val="FFFFFF"/>
              <w:sz w:val="24"/>
              <w:szCs w:val="24"/>
            </w:rPr>
            <w:pPrChange w:id="134" w:author="Anonymous" w:date="2023-07-06T12:46:00Z">
              <w:pPr>
                <w:tabs>
                  <w:tab w:val="left" w:pos="1620"/>
                </w:tabs>
                <w:ind w:left="720"/>
              </w:pPr>
            </w:pPrChange>
          </w:pPr>
          <w:sdt>
            <w:sdtPr>
              <w:tag w:val="goog_rdk_116"/>
              <w:id w:val="-561100687"/>
            </w:sdtPr>
            <w:sdtContent/>
          </w:sdt>
        </w:p>
      </w:sdtContent>
    </w:sdt>
    <w:sdt>
      <w:sdtPr>
        <w:tag w:val="goog_rdk_119"/>
        <w:id w:val="1522505209"/>
      </w:sdtPr>
      <w:sdtContent>
        <w:p w14:paraId="3845CEAB" w14:textId="77777777" w:rsidR="00DA2441" w:rsidRDefault="00000000" w:rsidP="00DA2441">
          <w:pPr>
            <w:tabs>
              <w:tab w:val="left" w:pos="1620"/>
            </w:tabs>
            <w:ind w:left="720" w:right="-1405"/>
            <w:rPr>
              <w:del w:id="135" w:author="eva andrianavalona" w:date="2023-07-19T13:36:00Z"/>
              <w:color w:val="FFFFFF"/>
              <w:sz w:val="24"/>
              <w:szCs w:val="24"/>
            </w:rPr>
            <w:pPrChange w:id="136" w:author="Anonymous" w:date="2023-07-06T12:46:00Z">
              <w:pPr>
                <w:tabs>
                  <w:tab w:val="left" w:pos="1620"/>
                </w:tabs>
                <w:ind w:left="720"/>
              </w:pPr>
            </w:pPrChange>
          </w:pPr>
          <w:sdt>
            <w:sdtPr>
              <w:tag w:val="goog_rdk_118"/>
              <w:id w:val="248935697"/>
            </w:sdtPr>
            <w:sdtContent>
              <w:del w:id="137" w:author="eva andrianavalona" w:date="2023-07-19T13:36:00Z">
                <w:r>
                  <w:rPr>
                    <w:color w:val="FFFFFF"/>
                    <w:sz w:val="24"/>
                    <w:szCs w:val="24"/>
                  </w:rPr>
                  <w:delText>. . . . . . . . . . . . . . . . . . . . . . . . . . . . . . . . . . . . . . . . . . . . . . . . . . . . . . . . . . .</w:delText>
                </w:r>
              </w:del>
            </w:sdtContent>
          </w:sdt>
        </w:p>
      </w:sdtContent>
    </w:sdt>
    <w:sdt>
      <w:sdtPr>
        <w:tag w:val="goog_rdk_122"/>
        <w:id w:val="647012512"/>
      </w:sdtPr>
      <w:sdtContent>
        <w:p w14:paraId="6916489D" w14:textId="77777777" w:rsidR="00DA2441" w:rsidRDefault="00000000">
          <w:pPr>
            <w:tabs>
              <w:tab w:val="left" w:pos="1620"/>
            </w:tabs>
            <w:ind w:left="720" w:right="-1405"/>
            <w:rPr>
              <w:ins w:id="138" w:author="eva andrianavalona" w:date="2023-07-19T13:36:00Z"/>
              <w:color w:val="FFFFFF"/>
              <w:sz w:val="24"/>
              <w:szCs w:val="24"/>
            </w:rPr>
          </w:pPr>
          <w:sdt>
            <w:sdtPr>
              <w:tag w:val="goog_rdk_121"/>
              <w:id w:val="-650982282"/>
            </w:sdtPr>
            <w:sdtContent/>
          </w:sdt>
        </w:p>
      </w:sdtContent>
    </w:sdt>
    <w:sdt>
      <w:sdtPr>
        <w:tag w:val="goog_rdk_124"/>
        <w:id w:val="1756783085"/>
      </w:sdtPr>
      <w:sdtContent>
        <w:p w14:paraId="16ECAEB7" w14:textId="2409D9B2" w:rsidR="00DA2441" w:rsidRDefault="00000000">
          <w:pPr>
            <w:tabs>
              <w:tab w:val="left" w:pos="1620"/>
            </w:tabs>
            <w:ind w:left="720" w:right="-1405"/>
            <w:rPr>
              <w:ins w:id="139" w:author="eva andrianavalona" w:date="2023-07-19T13:36:00Z"/>
              <w:color w:val="FFFFFF"/>
              <w:sz w:val="24"/>
              <w:szCs w:val="24"/>
            </w:rPr>
          </w:pPr>
          <w:sdt>
            <w:sdtPr>
              <w:tag w:val="goog_rdk_123"/>
              <w:id w:val="1910578716"/>
              <w:showingPlcHdr/>
            </w:sdtPr>
            <w:sdtContent>
              <w:r w:rsidR="00B367DA">
                <w:t xml:space="preserve">     </w:t>
              </w:r>
            </w:sdtContent>
          </w:sdt>
        </w:p>
      </w:sdtContent>
    </w:sdt>
    <w:sdt>
      <w:sdtPr>
        <w:tag w:val="goog_rdk_126"/>
        <w:id w:val="-1075738516"/>
      </w:sdtPr>
      <w:sdtContent>
        <w:p w14:paraId="10F769BE" w14:textId="77777777" w:rsidR="00DA2441" w:rsidRDefault="00000000">
          <w:pPr>
            <w:tabs>
              <w:tab w:val="left" w:pos="1620"/>
            </w:tabs>
            <w:ind w:left="720" w:right="-1405"/>
            <w:rPr>
              <w:ins w:id="140" w:author="eva andrianavalona" w:date="2023-07-19T13:36:00Z"/>
              <w:color w:val="FFFFFF"/>
              <w:sz w:val="24"/>
              <w:szCs w:val="24"/>
            </w:rPr>
          </w:pPr>
          <w:sdt>
            <w:sdtPr>
              <w:tag w:val="goog_rdk_125"/>
              <w:id w:val="722955205"/>
            </w:sdtPr>
            <w:sdtContent>
              <w:ins w:id="141" w:author="eva andrianavalona" w:date="2023-07-19T13:36:00Z">
                <w:r>
                  <w:rPr>
                    <w:color w:val="FFFFFF"/>
                    <w:sz w:val="24"/>
                    <w:szCs w:val="24"/>
                  </w:rPr>
                  <w:t>. . . . . . . . . . . . . . . . . . . . . . . . . . . . . . . . . . . . . . . . . . . . . . . . . . . . . . . . . . .</w:t>
                </w:r>
              </w:ins>
            </w:sdtContent>
          </w:sdt>
        </w:p>
      </w:sdtContent>
    </w:sdt>
    <w:sdt>
      <w:sdtPr>
        <w:tag w:val="goog_rdk_128"/>
        <w:id w:val="-463355777"/>
      </w:sdtPr>
      <w:sdtContent>
        <w:p w14:paraId="7EA04788" w14:textId="28F147CC" w:rsidR="00DA2441" w:rsidRDefault="00000000">
          <w:pPr>
            <w:tabs>
              <w:tab w:val="left" w:pos="1620"/>
            </w:tabs>
            <w:ind w:left="720" w:right="-1405"/>
            <w:rPr>
              <w:ins w:id="142" w:author="eva andrianavalona" w:date="2023-07-19T13:36:00Z"/>
              <w:color w:val="FFFFFF"/>
              <w:sz w:val="24"/>
              <w:szCs w:val="24"/>
            </w:rPr>
          </w:pPr>
          <w:sdt>
            <w:sdtPr>
              <w:tag w:val="goog_rdk_127"/>
              <w:id w:val="-274944830"/>
              <w:showingPlcHdr/>
            </w:sdtPr>
            <w:sdtContent>
              <w:r w:rsidR="00B367DA">
                <w:t xml:space="preserve">     </w:t>
              </w:r>
            </w:sdtContent>
          </w:sdt>
        </w:p>
      </w:sdtContent>
    </w:sdt>
    <w:sdt>
      <w:sdtPr>
        <w:tag w:val="goog_rdk_130"/>
        <w:id w:val="118344113"/>
      </w:sdtPr>
      <w:sdtContent>
        <w:p w14:paraId="65E51E5F" w14:textId="77777777" w:rsidR="00DA2441" w:rsidRDefault="00000000">
          <w:pPr>
            <w:tabs>
              <w:tab w:val="left" w:pos="1620"/>
            </w:tabs>
            <w:ind w:left="720" w:right="-1405"/>
            <w:rPr>
              <w:ins w:id="143" w:author="eva andrianavalona" w:date="2023-07-19T13:36:00Z"/>
              <w:color w:val="FFFFFF"/>
              <w:sz w:val="24"/>
              <w:szCs w:val="24"/>
            </w:rPr>
          </w:pPr>
          <w:sdt>
            <w:sdtPr>
              <w:tag w:val="goog_rdk_129"/>
              <w:id w:val="527917208"/>
            </w:sdtPr>
            <w:sdtContent>
              <w:ins w:id="144" w:author="eva andrianavalona" w:date="2023-07-19T13:36:00Z">
                <w:r>
                  <w:rPr>
                    <w:color w:val="FFFFFF"/>
                    <w:sz w:val="24"/>
                    <w:szCs w:val="24"/>
                  </w:rPr>
                  <w:t>. . . . . . . . . . . . . . . . . . . . . . . . . . . . . . . . . . . . . . . . . . . . . . . . . . . . . . . . . . .</w:t>
                </w:r>
              </w:ins>
            </w:sdtContent>
          </w:sdt>
        </w:p>
      </w:sdtContent>
    </w:sdt>
    <w:sdt>
      <w:sdtPr>
        <w:tag w:val="goog_rdk_132"/>
        <w:id w:val="-50380936"/>
      </w:sdtPr>
      <w:sdtContent>
        <w:p w14:paraId="21CB06FE" w14:textId="77777777" w:rsidR="00DA2441" w:rsidRDefault="00000000">
          <w:pPr>
            <w:tabs>
              <w:tab w:val="left" w:pos="1620"/>
            </w:tabs>
            <w:ind w:left="720" w:right="-1405"/>
            <w:rPr>
              <w:ins w:id="145" w:author="eva andrianavalona" w:date="2023-07-19T13:36:00Z"/>
              <w:color w:val="FFFFFF"/>
              <w:sz w:val="24"/>
              <w:szCs w:val="24"/>
            </w:rPr>
          </w:pPr>
          <w:sdt>
            <w:sdtPr>
              <w:tag w:val="goog_rdk_131"/>
              <w:id w:val="-449240714"/>
            </w:sdtPr>
            <w:sdtContent/>
          </w:sdt>
        </w:p>
      </w:sdtContent>
    </w:sdt>
    <w:sdt>
      <w:sdtPr>
        <w:tag w:val="goog_rdk_134"/>
        <w:id w:val="-71892988"/>
      </w:sdtPr>
      <w:sdtContent>
        <w:p w14:paraId="04D80802" w14:textId="77777777" w:rsidR="00DA2441" w:rsidRDefault="00000000" w:rsidP="00DA2441">
          <w:pPr>
            <w:tabs>
              <w:tab w:val="left" w:pos="1620"/>
            </w:tabs>
            <w:ind w:left="720" w:right="-1405"/>
            <w:rPr>
              <w:color w:val="FFFFFF"/>
              <w:sz w:val="24"/>
              <w:szCs w:val="24"/>
            </w:rPr>
            <w:pPrChange w:id="146" w:author="Anonymous" w:date="2023-07-06T12:46:00Z">
              <w:pPr>
                <w:tabs>
                  <w:tab w:val="left" w:pos="1620"/>
                </w:tabs>
                <w:ind w:left="720"/>
              </w:pPr>
            </w:pPrChange>
          </w:pPr>
          <w:sdt>
            <w:sdtPr>
              <w:tag w:val="goog_rdk_133"/>
              <w:id w:val="914814592"/>
            </w:sdtPr>
            <w:sdtContent>
              <w:ins w:id="147" w:author="eva andrianavalona" w:date="2023-07-19T13:36:00Z">
                <w:r>
                  <w:rPr>
                    <w:color w:val="FFFFFF"/>
                    <w:sz w:val="24"/>
                    <w:szCs w:val="24"/>
                  </w:rPr>
                  <w:t xml:space="preserve">. . . . . . . . . . . . . . . . . . . . . . . . . . . . . . . . . . . . . . . . . . . . . . . . . . . . . </w:t>
                </w:r>
              </w:ins>
            </w:sdtContent>
          </w:sdt>
        </w:p>
      </w:sdtContent>
    </w:sdt>
    <w:sdt>
      <w:sdtPr>
        <w:tag w:val="goog_rdk_135"/>
        <w:id w:val="-259533720"/>
      </w:sdtPr>
      <w:sdtContent>
        <w:p w14:paraId="6EB7DE02" w14:textId="77777777" w:rsidR="00DA2441" w:rsidRDefault="00000000" w:rsidP="00DA2441">
          <w:pPr>
            <w:tabs>
              <w:tab w:val="left" w:pos="1620"/>
            </w:tabs>
            <w:ind w:left="720" w:right="-1405"/>
            <w:rPr>
              <w:color w:val="FFFFFF"/>
              <w:sz w:val="24"/>
              <w:szCs w:val="24"/>
            </w:rPr>
            <w:pPrChange w:id="148" w:author="Anonymous" w:date="2023-07-06T12:46:00Z">
              <w:pPr>
                <w:tabs>
                  <w:tab w:val="left" w:pos="1620"/>
                </w:tabs>
                <w:ind w:left="720"/>
              </w:pPr>
            </w:pPrChange>
          </w:pPr>
          <w:r>
            <w:rPr>
              <w:color w:val="FFFFFF"/>
              <w:sz w:val="24"/>
              <w:szCs w:val="24"/>
            </w:rPr>
            <w:t>. . . . . . . . . . . . . . . . . . . . . . . . . . . . . . . . . . . . . . . . . . . . . . . . . . . . . . . . . . .</w:t>
          </w:r>
        </w:p>
      </w:sdtContent>
    </w:sdt>
    <w:sdt>
      <w:sdtPr>
        <w:tag w:val="goog_rdk_136"/>
        <w:id w:val="24834836"/>
      </w:sdtPr>
      <w:sdtContent>
        <w:p w14:paraId="1ECCF627" w14:textId="77777777" w:rsidR="00DA2441" w:rsidRDefault="00000000" w:rsidP="00DA2441">
          <w:pPr>
            <w:tabs>
              <w:tab w:val="left" w:pos="1620"/>
            </w:tabs>
            <w:ind w:left="720" w:right="-1405"/>
            <w:rPr>
              <w:color w:val="FFFFFF"/>
              <w:sz w:val="24"/>
              <w:szCs w:val="24"/>
            </w:rPr>
            <w:pPrChange w:id="149" w:author="Anonymous" w:date="2023-07-06T12:46:00Z">
              <w:pPr>
                <w:tabs>
                  <w:tab w:val="left" w:pos="1620"/>
                </w:tabs>
                <w:ind w:left="720"/>
              </w:pPr>
            </w:pPrChange>
          </w:pPr>
        </w:p>
      </w:sdtContent>
    </w:sdt>
    <w:sdt>
      <w:sdtPr>
        <w:tag w:val="goog_rdk_137"/>
        <w:id w:val="-1291510009"/>
      </w:sdtPr>
      <w:sdtContent>
        <w:p w14:paraId="380C00B9" w14:textId="77777777" w:rsidR="00DA2441" w:rsidRDefault="00000000" w:rsidP="00DA2441">
          <w:pPr>
            <w:tabs>
              <w:tab w:val="left" w:pos="1620"/>
            </w:tabs>
            <w:ind w:left="720" w:right="-1405"/>
            <w:rPr>
              <w:b/>
              <w:color w:val="FFFFFF"/>
              <w:sz w:val="26"/>
              <w:szCs w:val="26"/>
            </w:rPr>
            <w:pPrChange w:id="150" w:author="Anonymous" w:date="2023-07-06T12:46:00Z">
              <w:pPr>
                <w:tabs>
                  <w:tab w:val="left" w:pos="1620"/>
                </w:tabs>
                <w:ind w:left="720"/>
              </w:pPr>
            </w:pPrChange>
          </w:pPr>
          <w:r>
            <w:rPr>
              <w:color w:val="FFFFFF"/>
              <w:sz w:val="24"/>
              <w:szCs w:val="24"/>
            </w:rPr>
            <w:t>. . . . . . . . . . . . . . . . . . . . . . . . . . . . . . . . . . . . . . . . . . . . . . . . . . . . . . . . . . .</w:t>
          </w:r>
        </w:p>
      </w:sdtContent>
    </w:sdt>
    <w:sdt>
      <w:sdtPr>
        <w:tag w:val="goog_rdk_138"/>
        <w:id w:val="-1807314566"/>
      </w:sdtPr>
      <w:sdtContent>
        <w:p w14:paraId="3F8488C8" w14:textId="77777777" w:rsidR="00DA2441" w:rsidRDefault="00000000" w:rsidP="00DA2441">
          <w:pPr>
            <w:tabs>
              <w:tab w:val="left" w:pos="1620"/>
            </w:tabs>
            <w:ind w:right="-1405"/>
            <w:rPr>
              <w:b/>
              <w:color w:val="FFFFFF"/>
              <w:sz w:val="26"/>
              <w:szCs w:val="26"/>
            </w:rPr>
            <w:pPrChange w:id="151" w:author="Anonymous" w:date="2023-07-06T12:46:00Z">
              <w:pPr>
                <w:tabs>
                  <w:tab w:val="left" w:pos="1620"/>
                </w:tabs>
              </w:pPr>
            </w:pPrChange>
          </w:pPr>
        </w:p>
      </w:sdtContent>
    </w:sdt>
    <w:sdt>
      <w:sdtPr>
        <w:tag w:val="goog_rdk_139"/>
        <w:id w:val="1343736886"/>
      </w:sdtPr>
      <w:sdtContent>
        <w:p w14:paraId="5A8036BF" w14:textId="77777777" w:rsidR="00DA2441" w:rsidRDefault="00000000" w:rsidP="00DA2441">
          <w:pPr>
            <w:tabs>
              <w:tab w:val="left" w:pos="1620"/>
            </w:tabs>
            <w:ind w:right="-1405"/>
            <w:rPr>
              <w:b/>
              <w:color w:val="FFFFFF"/>
              <w:sz w:val="26"/>
              <w:szCs w:val="26"/>
            </w:rPr>
            <w:pPrChange w:id="152" w:author="Anonymous" w:date="2023-07-06T12:46:00Z">
              <w:pPr>
                <w:tabs>
                  <w:tab w:val="left" w:pos="1620"/>
                </w:tabs>
              </w:pPr>
            </w:pPrChange>
          </w:pPr>
        </w:p>
      </w:sdtContent>
    </w:sdt>
    <w:sdt>
      <w:sdtPr>
        <w:tag w:val="goog_rdk_140"/>
        <w:id w:val="-1447306730"/>
      </w:sdtPr>
      <w:sdtContent>
        <w:p w14:paraId="03C13247" w14:textId="77777777" w:rsidR="00DA2441" w:rsidRDefault="00000000" w:rsidP="00DA2441">
          <w:pPr>
            <w:tabs>
              <w:tab w:val="left" w:pos="1620"/>
            </w:tabs>
            <w:ind w:right="-1405"/>
            <w:rPr>
              <w:b/>
              <w:color w:val="FFFFFF"/>
              <w:sz w:val="46"/>
              <w:szCs w:val="46"/>
            </w:rPr>
            <w:pPrChange w:id="153" w:author="Anonymous" w:date="2023-07-06T12:46:00Z">
              <w:pPr>
                <w:tabs>
                  <w:tab w:val="left" w:pos="1620"/>
                </w:tabs>
              </w:pPr>
            </w:pPrChange>
          </w:pPr>
          <w:r>
            <w:rPr>
              <w:b/>
              <w:color w:val="FFFFFF"/>
              <w:sz w:val="46"/>
              <w:szCs w:val="46"/>
            </w:rPr>
            <w:t>B - OBJECTIFS</w:t>
          </w:r>
        </w:p>
      </w:sdtContent>
    </w:sdt>
    <w:sdt>
      <w:sdtPr>
        <w:tag w:val="goog_rdk_141"/>
        <w:id w:val="-292984089"/>
      </w:sdtPr>
      <w:sdtContent>
        <w:p w14:paraId="25B28F0F" w14:textId="77777777" w:rsidR="00DA2441" w:rsidRDefault="00000000" w:rsidP="00DA2441">
          <w:pPr>
            <w:tabs>
              <w:tab w:val="left" w:pos="1620"/>
            </w:tabs>
            <w:ind w:right="-1405"/>
            <w:rPr>
              <w:i/>
              <w:color w:val="FFFFFF"/>
              <w:sz w:val="26"/>
              <w:szCs w:val="26"/>
            </w:rPr>
            <w:pPrChange w:id="154" w:author="Anonymous" w:date="2023-07-06T12:46:00Z">
              <w:pPr>
                <w:tabs>
                  <w:tab w:val="left" w:pos="1620"/>
                </w:tabs>
              </w:pPr>
            </w:pPrChange>
          </w:pPr>
        </w:p>
      </w:sdtContent>
    </w:sdt>
    <w:sdt>
      <w:sdtPr>
        <w:tag w:val="goog_rdk_143"/>
        <w:id w:val="-1272007614"/>
      </w:sdtPr>
      <w:sdtContent>
        <w:p w14:paraId="4E26EDF1" w14:textId="77777777" w:rsidR="00DA2441" w:rsidRDefault="00000000">
          <w:pPr>
            <w:numPr>
              <w:ilvl w:val="0"/>
              <w:numId w:val="7"/>
            </w:numPr>
            <w:tabs>
              <w:tab w:val="left" w:pos="1620"/>
            </w:tabs>
            <w:ind w:right="-1405"/>
            <w:rPr>
              <w:ins w:id="155" w:author="Givano ZAFILAHY" w:date="2023-07-26T11:20:00Z"/>
              <w:b/>
              <w:color w:val="FFFFFF"/>
              <w:sz w:val="26"/>
              <w:szCs w:val="26"/>
            </w:rPr>
          </w:pPr>
          <w:r>
            <w:rPr>
              <w:b/>
              <w:color w:val="FFFFFF"/>
              <w:sz w:val="26"/>
              <w:szCs w:val="26"/>
            </w:rPr>
            <w:t>PUBLIC CIBLE</w:t>
          </w:r>
          <w:sdt>
            <w:sdtPr>
              <w:tag w:val="goog_rdk_142"/>
              <w:id w:val="-1960482959"/>
            </w:sdtPr>
            <w:sdtContent/>
          </w:sdt>
        </w:p>
      </w:sdtContent>
    </w:sdt>
    <w:p w14:paraId="468318EE" w14:textId="73212940" w:rsidR="00DA2441" w:rsidRDefault="000E060F">
      <w:pPr>
        <w:tabs>
          <w:tab w:val="left" w:pos="1620"/>
        </w:tabs>
        <w:spacing w:before="240" w:after="240"/>
        <w:rPr>
          <w:ins w:id="156" w:author="Givano ZAFILAHY" w:date="2023-07-26T11:20:00Z"/>
          <w:b/>
          <w:color w:val="FFFFFF"/>
          <w:sz w:val="26"/>
          <w:szCs w:val="26"/>
        </w:rPr>
      </w:pPr>
      <w:r>
        <w:t xml:space="preserve"> Je veux cibler les recruteurs en exposant davantage mes qualités, les projets que j’ai déjà réalisés. Toutefois, en plus des différents projets mentionnés dans le portfolio, cette réalisation me permet de démontrer mes compétences en WordPress en matière de contenu et de design.</w:t>
      </w:r>
    </w:p>
    <w:sdt>
      <w:sdtPr>
        <w:tag w:val="goog_rdk_147"/>
        <w:id w:val="-96715255"/>
      </w:sdtPr>
      <w:sdtContent>
        <w:p w14:paraId="2E604F42" w14:textId="0A44AA2B" w:rsidR="00DA2441" w:rsidRPr="00DA2441" w:rsidRDefault="00000000" w:rsidP="00DA2441">
          <w:pPr>
            <w:tabs>
              <w:tab w:val="left" w:pos="1620"/>
            </w:tabs>
            <w:rPr>
              <w:color w:val="000000"/>
              <w:rPrChange w:id="157" w:author="Givano ZAFILAHY" w:date="2023-07-26T11:20:00Z">
                <w:rPr>
                  <w:b/>
                  <w:color w:val="FFFFFF"/>
                  <w:sz w:val="26"/>
                  <w:szCs w:val="26"/>
                </w:rPr>
              </w:rPrChange>
            </w:rPr>
            <w:pPrChange w:id="158" w:author="Givano ZAFILAHY" w:date="2023-07-26T11:20:00Z">
              <w:pPr>
                <w:numPr>
                  <w:numId w:val="7"/>
                </w:numPr>
                <w:tabs>
                  <w:tab w:val="left" w:pos="1620"/>
                </w:tabs>
                <w:ind w:left="720" w:hanging="360"/>
              </w:pPr>
            </w:pPrChange>
          </w:pPr>
          <w:sdt>
            <w:sdtPr>
              <w:tag w:val="goog_rdk_146"/>
              <w:id w:val="209545862"/>
              <w:showingPlcHdr/>
            </w:sdtPr>
            <w:sdtContent>
              <w:r w:rsidR="000E060F">
                <w:t xml:space="preserve">     </w:t>
              </w:r>
            </w:sdtContent>
          </w:sdt>
        </w:p>
      </w:sdtContent>
    </w:sdt>
    <w:sdt>
      <w:sdtPr>
        <w:tag w:val="goog_rdk_148"/>
        <w:id w:val="692274229"/>
      </w:sdtPr>
      <w:sdtContent>
        <w:p w14:paraId="3FCD66ED" w14:textId="77777777" w:rsidR="00DA2441" w:rsidRDefault="00000000" w:rsidP="00DA2441">
          <w:pPr>
            <w:tabs>
              <w:tab w:val="left" w:pos="1620"/>
            </w:tabs>
            <w:ind w:right="-1405"/>
            <w:rPr>
              <w:color w:val="FFFFFF"/>
              <w:sz w:val="24"/>
              <w:szCs w:val="24"/>
            </w:rPr>
            <w:pPrChange w:id="159" w:author="Anonymous" w:date="2023-07-06T12:46:00Z">
              <w:pPr>
                <w:tabs>
                  <w:tab w:val="left" w:pos="1620"/>
                </w:tabs>
              </w:pPr>
            </w:pPrChange>
          </w:pPr>
        </w:p>
      </w:sdtContent>
    </w:sdt>
    <w:sdt>
      <w:sdtPr>
        <w:tag w:val="goog_rdk_151"/>
        <w:id w:val="418383221"/>
        <w:showingPlcHdr/>
      </w:sdtPr>
      <w:sdtContent>
        <w:p w14:paraId="45F264AB" w14:textId="22150C1E" w:rsidR="00DA2441" w:rsidRDefault="00BF3BDF" w:rsidP="00DA2441">
          <w:pPr>
            <w:tabs>
              <w:tab w:val="left" w:pos="1620"/>
            </w:tabs>
            <w:ind w:right="-1405"/>
            <w:rPr>
              <w:color w:val="FFFFFF"/>
              <w:sz w:val="24"/>
              <w:szCs w:val="24"/>
            </w:rPr>
            <w:pPrChange w:id="160" w:author="Anonymous" w:date="2023-07-06T12:46:00Z">
              <w:pPr>
                <w:tabs>
                  <w:tab w:val="left" w:pos="1620"/>
                </w:tabs>
              </w:pPr>
            </w:pPrChange>
          </w:pPr>
          <w:r>
            <w:t xml:space="preserve">     </w:t>
          </w:r>
        </w:p>
      </w:sdtContent>
    </w:sdt>
    <w:sdt>
      <w:sdtPr>
        <w:tag w:val="goog_rdk_152"/>
        <w:id w:val="-1491007817"/>
      </w:sdtPr>
      <w:sdtContent>
        <w:p w14:paraId="7F0CD467" w14:textId="77777777" w:rsidR="00DA2441" w:rsidRDefault="00000000" w:rsidP="00DA2441">
          <w:pPr>
            <w:tabs>
              <w:tab w:val="left" w:pos="1620"/>
            </w:tabs>
            <w:ind w:right="-1405"/>
            <w:rPr>
              <w:color w:val="FFFFFF"/>
              <w:sz w:val="24"/>
              <w:szCs w:val="24"/>
            </w:rPr>
            <w:pPrChange w:id="161" w:author="Anonymous" w:date="2023-07-06T12:46:00Z">
              <w:pPr>
                <w:tabs>
                  <w:tab w:val="left" w:pos="1620"/>
                </w:tabs>
              </w:pPr>
            </w:pPrChange>
          </w:pPr>
        </w:p>
      </w:sdtContent>
    </w:sdt>
    <w:sdt>
      <w:sdtPr>
        <w:tag w:val="goog_rdk_158"/>
        <w:id w:val="930244216"/>
        <w:showingPlcHdr/>
      </w:sdtPr>
      <w:sdtContent>
        <w:p w14:paraId="2A3D5CEB" w14:textId="43A98449" w:rsidR="00DA2441" w:rsidRDefault="000E060F" w:rsidP="00DA2441">
          <w:pPr>
            <w:tabs>
              <w:tab w:val="left" w:pos="1620"/>
            </w:tabs>
            <w:ind w:right="-1405"/>
            <w:rPr>
              <w:i/>
              <w:color w:val="B7B7B7"/>
              <w:sz w:val="24"/>
              <w:szCs w:val="24"/>
            </w:rPr>
            <w:pPrChange w:id="162" w:author="Anonymous" w:date="2023-07-06T12:46:00Z">
              <w:pPr>
                <w:tabs>
                  <w:tab w:val="left" w:pos="1620"/>
                </w:tabs>
              </w:pPr>
            </w:pPrChange>
          </w:pPr>
          <w:r>
            <w:t xml:space="preserve">     </w:t>
          </w:r>
        </w:p>
      </w:sdtContent>
    </w:sdt>
    <w:sdt>
      <w:sdtPr>
        <w:tag w:val="goog_rdk_159"/>
        <w:id w:val="1333951541"/>
      </w:sdtPr>
      <w:sdtContent>
        <w:p w14:paraId="0F22739F" w14:textId="77777777" w:rsidR="00DA2441" w:rsidRDefault="00000000" w:rsidP="00DA2441">
          <w:pPr>
            <w:tabs>
              <w:tab w:val="left" w:pos="1620"/>
            </w:tabs>
            <w:ind w:right="-1405"/>
            <w:rPr>
              <w:color w:val="FFFFFF"/>
              <w:sz w:val="24"/>
              <w:szCs w:val="24"/>
            </w:rPr>
            <w:pPrChange w:id="163" w:author="Anonymous" w:date="2023-07-06T12:46:00Z">
              <w:pPr>
                <w:tabs>
                  <w:tab w:val="left" w:pos="1620"/>
                </w:tabs>
              </w:pPr>
            </w:pPrChange>
          </w:pPr>
        </w:p>
      </w:sdtContent>
    </w:sdt>
    <w:sdt>
      <w:sdtPr>
        <w:tag w:val="goog_rdk_162"/>
        <w:id w:val="-292985356"/>
      </w:sdtPr>
      <w:sdtContent>
        <w:p w14:paraId="37BA62D8" w14:textId="77777777" w:rsidR="00DA2441" w:rsidRDefault="00000000" w:rsidP="00DA2441">
          <w:pPr>
            <w:tabs>
              <w:tab w:val="left" w:pos="1620"/>
            </w:tabs>
            <w:ind w:right="-1405"/>
            <w:rPr>
              <w:del w:id="164" w:author="Oli Marti" w:date="2023-07-21T07:31:00Z"/>
              <w:color w:val="FFFFFF"/>
              <w:sz w:val="24"/>
              <w:szCs w:val="24"/>
            </w:rPr>
            <w:pPrChange w:id="165" w:author="Anonymous" w:date="2023-07-06T12:46:00Z">
              <w:pPr>
                <w:tabs>
                  <w:tab w:val="left" w:pos="1620"/>
                </w:tabs>
              </w:pPr>
            </w:pPrChange>
          </w:pPr>
          <w:sdt>
            <w:sdtPr>
              <w:tag w:val="goog_rdk_161"/>
              <w:id w:val="1712540272"/>
            </w:sdtPr>
            <w:sdtContent>
              <w:del w:id="166" w:author="Oli Marti" w:date="2023-07-21T07:31:00Z">
                <w:r>
                  <w:rPr>
                    <w:color w:val="FFFFFF"/>
                    <w:sz w:val="24"/>
                    <w:szCs w:val="24"/>
                  </w:rPr>
                  <w:delText xml:space="preserve">qui ont besoin de </w:delText>
                </w:r>
                <w:r>
                  <w:rPr>
                    <w:i/>
                    <w:color w:val="B7B7B7"/>
                    <w:sz w:val="24"/>
                    <w:szCs w:val="24"/>
                  </w:rPr>
                  <w:delText>produits de qualité et de marque</w:delText>
                </w:r>
              </w:del>
            </w:sdtContent>
          </w:sdt>
        </w:p>
      </w:sdtContent>
    </w:sdt>
    <w:sdt>
      <w:sdtPr>
        <w:tag w:val="goog_rdk_164"/>
        <w:id w:val="-44374846"/>
      </w:sdtPr>
      <w:sdtContent>
        <w:p w14:paraId="046EC845" w14:textId="77777777" w:rsidR="00DA2441" w:rsidRDefault="00000000" w:rsidP="00DA2441">
          <w:pPr>
            <w:tabs>
              <w:tab w:val="left" w:pos="1620"/>
            </w:tabs>
            <w:ind w:right="-1405"/>
            <w:rPr>
              <w:del w:id="167" w:author="Oli Marti" w:date="2023-07-21T07:31:00Z"/>
              <w:color w:val="FFFFFF"/>
              <w:sz w:val="24"/>
              <w:szCs w:val="24"/>
            </w:rPr>
            <w:pPrChange w:id="168" w:author="Anonymous" w:date="2023-07-06T12:46:00Z">
              <w:pPr>
                <w:tabs>
                  <w:tab w:val="left" w:pos="1620"/>
                </w:tabs>
              </w:pPr>
            </w:pPrChange>
          </w:pPr>
          <w:sdt>
            <w:sdtPr>
              <w:tag w:val="goog_rdk_163"/>
              <w:id w:val="-1517066928"/>
            </w:sdtPr>
            <w:sdtContent/>
          </w:sdt>
        </w:p>
      </w:sdtContent>
    </w:sdt>
    <w:sdt>
      <w:sdtPr>
        <w:tag w:val="goog_rdk_169"/>
        <w:id w:val="-1418164439"/>
      </w:sdtPr>
      <w:sdtContent>
        <w:p w14:paraId="2905C3B4" w14:textId="77777777" w:rsidR="00DA2441" w:rsidRDefault="00000000" w:rsidP="00DA2441">
          <w:pPr>
            <w:tabs>
              <w:tab w:val="left" w:pos="1620"/>
            </w:tabs>
            <w:ind w:right="-1405"/>
            <w:rPr>
              <w:del w:id="169" w:author="Oli Marti" w:date="2023-07-21T07:31:00Z"/>
              <w:color w:val="FFFFFF"/>
              <w:sz w:val="24"/>
              <w:szCs w:val="24"/>
            </w:rPr>
            <w:pPrChange w:id="170" w:author="Anonymous" w:date="2023-07-06T12:46:00Z">
              <w:pPr>
                <w:tabs>
                  <w:tab w:val="left" w:pos="1620"/>
                </w:tabs>
              </w:pPr>
            </w:pPrChange>
          </w:pPr>
          <w:sdt>
            <w:sdtPr>
              <w:tag w:val="goog_rdk_165"/>
              <w:id w:val="1268039298"/>
            </w:sdtPr>
            <w:sdtContent>
              <w:del w:id="171" w:author="Oli Marti" w:date="2023-07-21T07:31:00Z">
                <w:r>
                  <w:rPr>
                    <w:color w:val="FFFFFF"/>
                    <w:sz w:val="24"/>
                    <w:szCs w:val="24"/>
                  </w:rPr>
                  <w:delText xml:space="preserve">et souhaite </w:delText>
                </w:r>
                <w:r>
                  <w:rPr>
                    <w:i/>
                    <w:color w:val="B7B7B7"/>
                    <w:sz w:val="24"/>
                    <w:szCs w:val="24"/>
                  </w:rPr>
                  <w:delText xml:space="preserve">préserver la santé et la sécurité de leurs </w:delText>
                </w:r>
              </w:del>
            </w:sdtContent>
          </w:sdt>
          <w:sdt>
            <w:sdtPr>
              <w:tag w:val="goog_rdk_166"/>
              <w:id w:val="1762725772"/>
            </w:sdtPr>
            <w:sdtContent>
              <w:customXmlInsRangeStart w:id="172" w:author="eva andrianavalona" w:date="2023-07-19T13:39:00Z"/>
              <w:sdt>
                <w:sdtPr>
                  <w:tag w:val="goog_rdk_167"/>
                  <w:id w:val="-699859178"/>
                </w:sdtPr>
                <w:sdtContent>
                  <w:customXmlInsRangeEnd w:id="172"/>
                  <w:ins w:id="173" w:author="eva andrianavalona" w:date="2023-07-19T13:39:00Z">
                    <w:del w:id="174" w:author="Oli Marti" w:date="2023-07-21T07:31:00Z">
                      <w:r>
                        <w:rPr>
                          <w:i/>
                          <w:color w:val="B7B7B7"/>
                          <w:sz w:val="24"/>
                          <w:szCs w:val="24"/>
                        </w:rPr>
                        <w:delText>corps</w:delText>
                      </w:r>
                    </w:del>
                  </w:ins>
                  <w:customXmlInsRangeStart w:id="175" w:author="eva andrianavalona" w:date="2023-07-19T13:39:00Z"/>
                </w:sdtContent>
              </w:sdt>
              <w:customXmlInsRangeEnd w:id="175"/>
            </w:sdtContent>
          </w:sdt>
          <w:sdt>
            <w:sdtPr>
              <w:tag w:val="goog_rdk_168"/>
              <w:id w:val="-984242181"/>
            </w:sdtPr>
            <w:sdtContent>
              <w:del w:id="176" w:author="Oli Marti" w:date="2023-07-21T07:31:00Z">
                <w:r>
                  <w:rPr>
                    <w:i/>
                    <w:color w:val="B7B7B7"/>
                    <w:sz w:val="24"/>
                    <w:szCs w:val="24"/>
                  </w:rPr>
                  <w:delText>enfants</w:delText>
                </w:r>
              </w:del>
            </w:sdtContent>
          </w:sdt>
        </w:p>
      </w:sdtContent>
    </w:sdt>
    <w:sdt>
      <w:sdtPr>
        <w:tag w:val="goog_rdk_171"/>
        <w:id w:val="551733753"/>
      </w:sdtPr>
      <w:sdtContent>
        <w:p w14:paraId="5D31928D" w14:textId="77777777" w:rsidR="00DA2441" w:rsidRDefault="00000000" w:rsidP="00DA2441">
          <w:pPr>
            <w:tabs>
              <w:tab w:val="left" w:pos="1620"/>
            </w:tabs>
            <w:ind w:right="-1405"/>
            <w:rPr>
              <w:del w:id="177" w:author="Oli Marti" w:date="2023-07-21T07:31:00Z"/>
              <w:color w:val="FFFFFF"/>
              <w:sz w:val="24"/>
              <w:szCs w:val="24"/>
            </w:rPr>
            <w:pPrChange w:id="178" w:author="Anonymous" w:date="2023-07-06T12:46:00Z">
              <w:pPr>
                <w:tabs>
                  <w:tab w:val="left" w:pos="1620"/>
                </w:tabs>
              </w:pPr>
            </w:pPrChange>
          </w:pPr>
          <w:sdt>
            <w:sdtPr>
              <w:tag w:val="goog_rdk_170"/>
              <w:id w:val="-1658686974"/>
            </w:sdtPr>
            <w:sdtContent/>
          </w:sdt>
        </w:p>
      </w:sdtContent>
    </w:sdt>
    <w:sdt>
      <w:sdtPr>
        <w:tag w:val="goog_rdk_176"/>
        <w:id w:val="-529876121"/>
      </w:sdtPr>
      <w:sdtContent>
        <w:p w14:paraId="51D013F9" w14:textId="77777777" w:rsidR="00DA2441" w:rsidRDefault="00000000" w:rsidP="00DA2441">
          <w:pPr>
            <w:tabs>
              <w:tab w:val="left" w:pos="1620"/>
            </w:tabs>
            <w:ind w:right="-1405"/>
            <w:rPr>
              <w:del w:id="179" w:author="Oli Marti" w:date="2023-07-21T07:31:00Z"/>
              <w:color w:val="FFFFFF"/>
              <w:sz w:val="24"/>
              <w:szCs w:val="24"/>
            </w:rPr>
            <w:pPrChange w:id="180" w:author="Anonymous" w:date="2023-07-06T12:46:00Z">
              <w:pPr>
                <w:tabs>
                  <w:tab w:val="left" w:pos="1620"/>
                </w:tabs>
              </w:pPr>
            </w:pPrChange>
          </w:pPr>
          <w:sdt>
            <w:sdtPr>
              <w:tag w:val="goog_rdk_172"/>
              <w:id w:val="-1385553712"/>
            </w:sdtPr>
            <w:sdtContent>
              <w:del w:id="181" w:author="Oli Marti" w:date="2023-07-21T07:31:00Z">
                <w:r>
                  <w:rPr>
                    <w:color w:val="FFFFFF"/>
                    <w:sz w:val="24"/>
                    <w:szCs w:val="24"/>
                  </w:rPr>
                  <w:delText xml:space="preserve">parce que cela leur permet de </w:delText>
                </w:r>
                <w:r>
                  <w:rPr>
                    <w:i/>
                    <w:color w:val="B7B7B7"/>
                    <w:sz w:val="24"/>
                    <w:szCs w:val="24"/>
                  </w:rPr>
                  <w:delText xml:space="preserve">protéger la santé de leurs </w:delText>
                </w:r>
              </w:del>
            </w:sdtContent>
          </w:sdt>
          <w:sdt>
            <w:sdtPr>
              <w:tag w:val="goog_rdk_173"/>
              <w:id w:val="1435784977"/>
            </w:sdtPr>
            <w:sdtContent>
              <w:customXmlInsRangeStart w:id="182" w:author="eva andrianavalona" w:date="2023-07-19T13:40:00Z"/>
              <w:sdt>
                <w:sdtPr>
                  <w:tag w:val="goog_rdk_174"/>
                  <w:id w:val="446661272"/>
                </w:sdtPr>
                <w:sdtContent>
                  <w:customXmlInsRangeEnd w:id="182"/>
                  <w:ins w:id="183" w:author="eva andrianavalona" w:date="2023-07-19T13:40:00Z">
                    <w:del w:id="184" w:author="Oli Marti" w:date="2023-07-21T07:31:00Z">
                      <w:r>
                        <w:rPr>
                          <w:i/>
                          <w:color w:val="B7B7B7"/>
                          <w:sz w:val="24"/>
                          <w:szCs w:val="24"/>
                        </w:rPr>
                        <w:delText>corps</w:delText>
                      </w:r>
                    </w:del>
                  </w:ins>
                  <w:customXmlInsRangeStart w:id="185" w:author="eva andrianavalona" w:date="2023-07-19T13:40:00Z"/>
                </w:sdtContent>
              </w:sdt>
              <w:customXmlInsRangeEnd w:id="185"/>
            </w:sdtContent>
          </w:sdt>
          <w:sdt>
            <w:sdtPr>
              <w:tag w:val="goog_rdk_175"/>
              <w:id w:val="1949270837"/>
            </w:sdtPr>
            <w:sdtContent>
              <w:del w:id="186" w:author="Oli Marti" w:date="2023-07-21T07:31:00Z">
                <w:r>
                  <w:rPr>
                    <w:i/>
                    <w:color w:val="B7B7B7"/>
                    <w:sz w:val="24"/>
                    <w:szCs w:val="24"/>
                  </w:rPr>
                  <w:delText>enfants des produits nuisibles.</w:delText>
                </w:r>
              </w:del>
            </w:sdtContent>
          </w:sdt>
        </w:p>
      </w:sdtContent>
    </w:sdt>
    <w:sdt>
      <w:sdtPr>
        <w:tag w:val="goog_rdk_178"/>
        <w:id w:val="-297687410"/>
      </w:sdtPr>
      <w:sdtContent>
        <w:p w14:paraId="369B0EC0" w14:textId="77777777" w:rsidR="00DA2441" w:rsidRDefault="00000000" w:rsidP="00DA2441">
          <w:pPr>
            <w:tabs>
              <w:tab w:val="left" w:pos="1620"/>
            </w:tabs>
            <w:ind w:right="-1405"/>
            <w:rPr>
              <w:del w:id="187" w:author="Oli Marti" w:date="2023-07-21T07:31:00Z"/>
              <w:color w:val="FFFFFF"/>
              <w:sz w:val="24"/>
              <w:szCs w:val="24"/>
            </w:rPr>
            <w:pPrChange w:id="188" w:author="Anonymous" w:date="2023-07-06T12:46:00Z">
              <w:pPr>
                <w:tabs>
                  <w:tab w:val="left" w:pos="1620"/>
                </w:tabs>
              </w:pPr>
            </w:pPrChange>
          </w:pPr>
          <w:sdt>
            <w:sdtPr>
              <w:tag w:val="goog_rdk_177"/>
              <w:id w:val="-1148503575"/>
            </w:sdtPr>
            <w:sdtContent/>
          </w:sdt>
        </w:p>
      </w:sdtContent>
    </w:sdt>
    <w:sdt>
      <w:sdtPr>
        <w:tag w:val="goog_rdk_180"/>
        <w:id w:val="-1196071711"/>
      </w:sdtPr>
      <w:sdtContent>
        <w:p w14:paraId="7591A6AD" w14:textId="77777777" w:rsidR="00DA2441" w:rsidRDefault="00000000" w:rsidP="00DA2441">
          <w:pPr>
            <w:tabs>
              <w:tab w:val="left" w:pos="1620"/>
            </w:tabs>
            <w:ind w:right="-1405"/>
            <w:rPr>
              <w:i/>
              <w:color w:val="B7B7B7"/>
              <w:sz w:val="24"/>
              <w:szCs w:val="24"/>
            </w:rPr>
            <w:pPrChange w:id="189" w:author="Anonymous" w:date="2023-07-06T12:46:00Z">
              <w:pPr>
                <w:tabs>
                  <w:tab w:val="left" w:pos="1620"/>
                </w:tabs>
              </w:pPr>
            </w:pPrChange>
          </w:pPr>
          <w:sdt>
            <w:sdtPr>
              <w:tag w:val="goog_rdk_179"/>
              <w:id w:val="-173798319"/>
            </w:sdtPr>
            <w:sdtContent>
              <w:del w:id="190" w:author="Oli Marti" w:date="2023-07-21T07:31:00Z">
                <w:r>
                  <w:rPr>
                    <w:color w:val="FFFFFF"/>
                    <w:sz w:val="24"/>
                    <w:szCs w:val="24"/>
                  </w:rPr>
                  <w:delText xml:space="preserve">Ils n’aiment pas </w:delText>
                </w:r>
                <w:r>
                  <w:fldChar w:fldCharType="begin"/>
                </w:r>
                <w:r>
                  <w:delInstrText>HYPERLINK "http://www.ebay.com"</w:delInstrText>
                </w:r>
                <w:r>
                  <w:fldChar w:fldCharType="separate"/>
                </w:r>
                <w:r>
                  <w:rPr>
                    <w:i/>
                    <w:color w:val="1155CC"/>
                    <w:sz w:val="24"/>
                    <w:szCs w:val="24"/>
                    <w:u w:val="single"/>
                  </w:rPr>
                  <w:delText>http://www.ebay.com</w:delText>
                </w:r>
                <w:r>
                  <w:fldChar w:fldCharType="end"/>
                </w:r>
              </w:del>
            </w:sdtContent>
          </w:sdt>
        </w:p>
      </w:sdtContent>
    </w:sdt>
    <w:sdt>
      <w:sdtPr>
        <w:tag w:val="goog_rdk_181"/>
        <w:id w:val="1613010856"/>
      </w:sdtPr>
      <w:sdtContent>
        <w:p w14:paraId="6FB42D43" w14:textId="77777777" w:rsidR="00DA2441" w:rsidRDefault="00000000" w:rsidP="00DA2441">
          <w:pPr>
            <w:tabs>
              <w:tab w:val="left" w:pos="1620"/>
            </w:tabs>
            <w:ind w:right="-1405"/>
            <w:rPr>
              <w:i/>
              <w:color w:val="B7B7B7"/>
              <w:sz w:val="24"/>
              <w:szCs w:val="24"/>
            </w:rPr>
            <w:pPrChange w:id="191" w:author="Anonymous" w:date="2023-07-06T12:46:00Z">
              <w:pPr>
                <w:tabs>
                  <w:tab w:val="left" w:pos="1620"/>
                </w:tabs>
              </w:pPr>
            </w:pPrChange>
          </w:pPr>
        </w:p>
      </w:sdtContent>
    </w:sdt>
    <w:sdt>
      <w:sdtPr>
        <w:tag w:val="goog_rdk_182"/>
        <w:id w:val="1620875779"/>
      </w:sdtPr>
      <w:sdtContent>
        <w:p w14:paraId="6E394B43" w14:textId="77777777" w:rsidR="00DA2441" w:rsidRDefault="00000000" w:rsidP="00DA2441">
          <w:pPr>
            <w:tabs>
              <w:tab w:val="left" w:pos="1620"/>
            </w:tabs>
            <w:ind w:right="-1405"/>
            <w:rPr>
              <w:i/>
              <w:color w:val="B7B7B7"/>
              <w:sz w:val="24"/>
              <w:szCs w:val="24"/>
            </w:rPr>
            <w:pPrChange w:id="192" w:author="Anonymous" w:date="2023-07-06T12:46:00Z">
              <w:pPr>
                <w:tabs>
                  <w:tab w:val="left" w:pos="1620"/>
                </w:tabs>
              </w:pPr>
            </w:pPrChange>
          </w:pPr>
        </w:p>
      </w:sdtContent>
    </w:sdt>
    <w:sdt>
      <w:sdtPr>
        <w:tag w:val="goog_rdk_183"/>
        <w:id w:val="-1044134175"/>
      </w:sdtPr>
      <w:sdtContent>
        <w:p w14:paraId="27094725" w14:textId="77777777" w:rsidR="00DA2441" w:rsidRDefault="00000000" w:rsidP="00DA2441">
          <w:pPr>
            <w:numPr>
              <w:ilvl w:val="0"/>
              <w:numId w:val="7"/>
            </w:numPr>
            <w:tabs>
              <w:tab w:val="left" w:pos="1620"/>
            </w:tabs>
            <w:ind w:right="-1405"/>
            <w:rPr>
              <w:b/>
              <w:color w:val="FFFFFF"/>
              <w:sz w:val="26"/>
              <w:szCs w:val="26"/>
            </w:rPr>
            <w:pPrChange w:id="193" w:author="Givano ZAFILAHY" w:date="2023-07-26T11:24:00Z">
              <w:pPr>
                <w:numPr>
                  <w:numId w:val="7"/>
                </w:numPr>
                <w:tabs>
                  <w:tab w:val="left" w:pos="1620"/>
                </w:tabs>
                <w:ind w:left="720" w:hanging="360"/>
              </w:pPr>
            </w:pPrChange>
          </w:pPr>
          <w:r>
            <w:rPr>
              <w:b/>
              <w:color w:val="FFFFFF"/>
              <w:sz w:val="26"/>
              <w:szCs w:val="26"/>
            </w:rPr>
            <w:t>DESCRIPTION DES SERVICES</w:t>
          </w:r>
        </w:p>
      </w:sdtContent>
    </w:sdt>
    <w:sdt>
      <w:sdtPr>
        <w:tag w:val="goog_rdk_184"/>
        <w:id w:val="420613407"/>
      </w:sdtPr>
      <w:sdtContent>
        <w:p w14:paraId="29FB2F62" w14:textId="77777777" w:rsidR="00DA2441" w:rsidRDefault="00000000" w:rsidP="00DA2441">
          <w:pPr>
            <w:tabs>
              <w:tab w:val="left" w:pos="1620"/>
            </w:tabs>
            <w:ind w:right="-1405"/>
            <w:rPr>
              <w:b/>
              <w:color w:val="FFFFFF"/>
              <w:sz w:val="26"/>
              <w:szCs w:val="26"/>
            </w:rPr>
            <w:pPrChange w:id="194" w:author="Anonymous" w:date="2023-07-06T12:46:00Z">
              <w:pPr>
                <w:tabs>
                  <w:tab w:val="left" w:pos="1620"/>
                </w:tabs>
              </w:pPr>
            </w:pPrChange>
          </w:pPr>
        </w:p>
      </w:sdtContent>
    </w:sdt>
    <w:sdt>
      <w:sdtPr>
        <w:tag w:val="goog_rdk_190"/>
        <w:id w:val="2055427004"/>
      </w:sdtPr>
      <w:sdtContent>
        <w:p w14:paraId="24558D62" w14:textId="4FCCD8A5" w:rsidR="00DA2441" w:rsidRDefault="006139B5" w:rsidP="00DA2441">
          <w:pPr>
            <w:tabs>
              <w:tab w:val="left" w:pos="1620"/>
            </w:tabs>
            <w:ind w:right="-1405"/>
            <w:rPr>
              <w:color w:val="FFFFFF"/>
              <w:sz w:val="24"/>
              <w:szCs w:val="24"/>
            </w:rPr>
            <w:pPrChange w:id="195" w:author="Anonymous" w:date="2023-07-06T12:46:00Z">
              <w:pPr>
                <w:tabs>
                  <w:tab w:val="left" w:pos="1620"/>
                </w:tabs>
              </w:pPr>
            </w:pPrChange>
          </w:pPr>
          <w:r>
            <w:rPr>
              <w:color w:val="FFFFFF"/>
              <w:sz w:val="24"/>
              <w:szCs w:val="24"/>
            </w:rPr>
            <w:t>Conception et réalisation d’un site web basé sur CMS WordPress et développement d’interface avec HTML CSS et Javascript</w:t>
          </w:r>
          <w:sdt>
            <w:sdtPr>
              <w:tag w:val="goog_rdk_186"/>
              <w:id w:val="-1883246669"/>
            </w:sdtPr>
            <w:sdtContent>
              <w:del w:id="196" w:author="Oli Marti" w:date="2023-07-21T07:37:00Z">
                <w:r w:rsidR="00000000">
                  <w:rPr>
                    <w:color w:val="FFFFFF"/>
                    <w:sz w:val="24"/>
                    <w:szCs w:val="24"/>
                  </w:rPr>
                  <w:delText>:</w:delText>
                </w:r>
              </w:del>
            </w:sdtContent>
          </w:sdt>
          <w:sdt>
            <w:sdtPr>
              <w:tag w:val="goog_rdk_187"/>
              <w:id w:val="-990554493"/>
            </w:sdtPr>
            <w:sdtContent>
              <w:customXmlInsRangeStart w:id="197" w:author="eva andrianavalona" w:date="2023-07-19T13:41:00Z"/>
              <w:sdt>
                <w:sdtPr>
                  <w:tag w:val="goog_rdk_188"/>
                  <w:id w:val="543722747"/>
                </w:sdtPr>
                <w:sdtContent>
                  <w:customXmlInsRangeEnd w:id="197"/>
                  <w:ins w:id="198" w:author="eva andrianavalona" w:date="2023-07-19T13:41:00Z">
                    <w:del w:id="199" w:author="Oli Marti" w:date="2023-07-21T07:37:00Z">
                      <w:r w:rsidR="00000000">
                        <w:rPr>
                          <w:color w:val="FFFFFF"/>
                          <w:sz w:val="24"/>
                          <w:szCs w:val="24"/>
                        </w:rPr>
                        <w:delText>produit cosmetique : savon , dentifrice , creme main, lotion…</w:delText>
                      </w:r>
                    </w:del>
                  </w:ins>
                  <w:customXmlInsRangeStart w:id="200" w:author="eva andrianavalona" w:date="2023-07-19T13:41:00Z"/>
                </w:sdtContent>
              </w:sdt>
              <w:customXmlInsRangeEnd w:id="200"/>
            </w:sdtContent>
          </w:sdt>
          <w:sdt>
            <w:sdtPr>
              <w:tag w:val="goog_rdk_189"/>
              <w:id w:val="847146217"/>
            </w:sdtPr>
            <w:sdtContent>
              <w:del w:id="201" w:author="Oli Marti" w:date="2023-07-21T07:37:00Z">
                <w:r w:rsidR="00000000">
                  <w:rPr>
                    <w:color w:val="FFFFFF"/>
                    <w:sz w:val="24"/>
                    <w:szCs w:val="24"/>
                  </w:rPr>
                  <w:delText xml:space="preserve"> </w:delText>
                </w:r>
                <w:r w:rsidR="00000000">
                  <w:rPr>
                    <w:i/>
                    <w:color w:val="B7B7B7"/>
                    <w:sz w:val="24"/>
                    <w:szCs w:val="24"/>
                  </w:rPr>
                  <w:delText>fournitures, vêtements, jouets, meubles</w:delText>
                </w:r>
              </w:del>
            </w:sdtContent>
          </w:sdt>
        </w:p>
      </w:sdtContent>
    </w:sdt>
    <w:sdt>
      <w:sdtPr>
        <w:tag w:val="goog_rdk_191"/>
        <w:id w:val="-1346394535"/>
      </w:sdtPr>
      <w:sdtContent>
        <w:p w14:paraId="011DA6B9" w14:textId="77777777" w:rsidR="00DA2441" w:rsidRDefault="00000000" w:rsidP="00DA2441">
          <w:pPr>
            <w:tabs>
              <w:tab w:val="left" w:pos="1620"/>
            </w:tabs>
            <w:ind w:right="-1405"/>
            <w:rPr>
              <w:i/>
              <w:color w:val="B7B7B7"/>
              <w:sz w:val="24"/>
              <w:szCs w:val="24"/>
            </w:rPr>
            <w:pPrChange w:id="202" w:author="Anonymous" w:date="2023-07-06T12:46:00Z">
              <w:pPr>
                <w:tabs>
                  <w:tab w:val="left" w:pos="1620"/>
                </w:tabs>
              </w:pPr>
            </w:pPrChange>
          </w:pPr>
          <w:r>
            <w:rPr>
              <w:color w:val="FFFFFF"/>
              <w:sz w:val="24"/>
              <w:szCs w:val="24"/>
            </w:rPr>
            <w:t xml:space="preserve">Livraison : </w:t>
          </w:r>
          <w:r>
            <w:rPr>
              <w:i/>
              <w:color w:val="B7B7B7"/>
              <w:sz w:val="24"/>
              <w:szCs w:val="24"/>
            </w:rPr>
            <w:t>à domicile, point de relais</w:t>
          </w:r>
        </w:p>
      </w:sdtContent>
    </w:sdt>
    <w:sdt>
      <w:sdtPr>
        <w:tag w:val="goog_rdk_194"/>
        <w:id w:val="-596181444"/>
      </w:sdtPr>
      <w:sdtContent>
        <w:p w14:paraId="6991AA92" w14:textId="77777777" w:rsidR="00DA2441" w:rsidRDefault="00000000" w:rsidP="00DA2441">
          <w:pPr>
            <w:tabs>
              <w:tab w:val="left" w:pos="1620"/>
            </w:tabs>
            <w:ind w:right="-1405"/>
            <w:rPr>
              <w:i/>
              <w:color w:val="B7B7B7"/>
              <w:sz w:val="24"/>
              <w:szCs w:val="24"/>
            </w:rPr>
            <w:pPrChange w:id="203" w:author="Anonymous" w:date="2023-07-06T12:46:00Z">
              <w:pPr>
                <w:tabs>
                  <w:tab w:val="left" w:pos="1620"/>
                </w:tabs>
              </w:pPr>
            </w:pPrChange>
          </w:pPr>
          <w:r>
            <w:rPr>
              <w:color w:val="FFFFFF"/>
              <w:sz w:val="24"/>
              <w:szCs w:val="24"/>
            </w:rPr>
            <w:t xml:space="preserve">Durée de livraison : </w:t>
          </w:r>
          <w:sdt>
            <w:sdtPr>
              <w:tag w:val="goog_rdk_192"/>
              <w:id w:val="397247005"/>
            </w:sdtPr>
            <w:sdtContent>
              <w:ins w:id="204" w:author="Oli Marti" w:date="2023-07-21T07:38:00Z">
                <w:r>
                  <w:rPr>
                    <w:color w:val="FFFFFF"/>
                    <w:sz w:val="24"/>
                    <w:szCs w:val="24"/>
                  </w:rPr>
                  <w:t xml:space="preserve">A discuter selon la demande </w:t>
                </w:r>
              </w:ins>
            </w:sdtContent>
          </w:sdt>
          <w:sdt>
            <w:sdtPr>
              <w:tag w:val="goog_rdk_193"/>
              <w:id w:val="-521008934"/>
            </w:sdtPr>
            <w:sdtContent>
              <w:del w:id="205" w:author="Oli Marti" w:date="2023-07-21T07:38:00Z">
                <w:r>
                  <w:rPr>
                    <w:i/>
                    <w:color w:val="B7B7B7"/>
                    <w:sz w:val="24"/>
                    <w:szCs w:val="24"/>
                  </w:rPr>
                  <w:delText>48h maximum</w:delText>
                </w:r>
              </w:del>
            </w:sdtContent>
          </w:sdt>
        </w:p>
      </w:sdtContent>
    </w:sdt>
    <w:sdt>
      <w:sdtPr>
        <w:tag w:val="goog_rdk_199"/>
        <w:id w:val="1282542417"/>
      </w:sdtPr>
      <w:sdtContent>
        <w:p w14:paraId="1449990E" w14:textId="77777777" w:rsidR="00DA2441" w:rsidRDefault="00000000" w:rsidP="00DA2441">
          <w:pPr>
            <w:tabs>
              <w:tab w:val="left" w:pos="1620"/>
            </w:tabs>
            <w:ind w:right="-1405"/>
            <w:rPr>
              <w:i/>
              <w:color w:val="B7B7B7"/>
              <w:sz w:val="24"/>
              <w:szCs w:val="24"/>
            </w:rPr>
            <w:pPrChange w:id="206" w:author="Anonymous" w:date="2023-07-06T12:46:00Z">
              <w:pPr>
                <w:tabs>
                  <w:tab w:val="left" w:pos="1620"/>
                </w:tabs>
              </w:pPr>
            </w:pPrChange>
          </w:pPr>
          <w:r>
            <w:rPr>
              <w:color w:val="FFFFFF"/>
              <w:sz w:val="24"/>
              <w:szCs w:val="24"/>
            </w:rPr>
            <w:t xml:space="preserve">Mode de paiement : </w:t>
          </w:r>
          <w:sdt>
            <w:sdtPr>
              <w:tag w:val="goog_rdk_195"/>
              <w:id w:val="-991088140"/>
            </w:sdtPr>
            <w:sdtContent>
              <w:ins w:id="207" w:author="eva andrianavalona" w:date="2023-07-19T13:43:00Z">
                <w:r>
                  <w:rPr>
                    <w:color w:val="FFFFFF"/>
                    <w:sz w:val="24"/>
                    <w:szCs w:val="24"/>
                  </w:rPr>
                  <w:t>au livraison</w:t>
                </w:r>
              </w:ins>
            </w:sdtContent>
          </w:sdt>
          <w:sdt>
            <w:sdtPr>
              <w:tag w:val="goog_rdk_196"/>
              <w:id w:val="-1181809508"/>
            </w:sdtPr>
            <w:sdtContent>
              <w:del w:id="208" w:author="eva andrianavalona" w:date="2023-07-19T13:43:00Z">
                <w:r>
                  <w:rPr>
                    <w:i/>
                    <w:color w:val="B7B7B7"/>
                    <w:sz w:val="24"/>
                    <w:szCs w:val="24"/>
                  </w:rPr>
                  <w:delText>CARTE VISA</w:delText>
                </w:r>
              </w:del>
            </w:sdtContent>
          </w:sdt>
          <w:r>
            <w:rPr>
              <w:i/>
              <w:color w:val="B7B7B7"/>
              <w:sz w:val="24"/>
              <w:szCs w:val="24"/>
            </w:rPr>
            <w:t xml:space="preserve">, </w:t>
          </w:r>
          <w:sdt>
            <w:sdtPr>
              <w:tag w:val="goog_rdk_197"/>
              <w:id w:val="280702449"/>
            </w:sdtPr>
            <w:sdtContent>
              <w:del w:id="209" w:author="Oli Marti" w:date="2023-07-21T07:38:00Z">
                <w:r>
                  <w:rPr>
                    <w:i/>
                    <w:color w:val="B7B7B7"/>
                    <w:sz w:val="24"/>
                    <w:szCs w:val="24"/>
                  </w:rPr>
                  <w:delText xml:space="preserve">ORANGE MONEY, </w:delText>
                </w:r>
              </w:del>
            </w:sdtContent>
          </w:sdt>
          <w:r>
            <w:rPr>
              <w:i/>
              <w:color w:val="B7B7B7"/>
              <w:sz w:val="24"/>
              <w:szCs w:val="24"/>
            </w:rPr>
            <w:t>…</w:t>
          </w:r>
          <w:sdt>
            <w:sdtPr>
              <w:tag w:val="goog_rdk_198"/>
              <w:id w:val="-1200542580"/>
            </w:sdtPr>
            <w:sdtContent>
              <w:ins w:id="210" w:author="Oli Marti" w:date="2023-07-21T07:38:00Z">
                <w:r>
                  <w:rPr>
                    <w:i/>
                    <w:color w:val="B7B7B7"/>
                    <w:sz w:val="24"/>
                    <w:szCs w:val="24"/>
                  </w:rPr>
                  <w:t>Mobile money</w:t>
                </w:r>
              </w:ins>
            </w:sdtContent>
          </w:sdt>
        </w:p>
      </w:sdtContent>
    </w:sdt>
    <w:sdt>
      <w:sdtPr>
        <w:tag w:val="goog_rdk_201"/>
        <w:id w:val="-108894628"/>
      </w:sdtPr>
      <w:sdtContent>
        <w:p w14:paraId="6681703F" w14:textId="77777777" w:rsidR="00DA2441" w:rsidRDefault="00000000" w:rsidP="00DA2441">
          <w:pPr>
            <w:tabs>
              <w:tab w:val="left" w:pos="1620"/>
            </w:tabs>
            <w:ind w:right="-1405"/>
            <w:rPr>
              <w:i/>
              <w:color w:val="B7B7B7"/>
              <w:sz w:val="24"/>
              <w:szCs w:val="24"/>
            </w:rPr>
            <w:pPrChange w:id="211" w:author="Anonymous" w:date="2023-07-06T12:46:00Z">
              <w:pPr>
                <w:tabs>
                  <w:tab w:val="left" w:pos="1620"/>
                </w:tabs>
              </w:pPr>
            </w:pPrChange>
          </w:pPr>
          <w:r>
            <w:rPr>
              <w:color w:val="FFFFFF"/>
              <w:sz w:val="24"/>
              <w:szCs w:val="24"/>
            </w:rPr>
            <w:t>Espace personnel des utilisateurs :</w:t>
          </w:r>
          <w:sdt>
            <w:sdtPr>
              <w:tag w:val="goog_rdk_200"/>
              <w:id w:val="1705829067"/>
            </w:sdtPr>
            <w:sdtContent>
              <w:del w:id="212" w:author="Oli Marti" w:date="2023-07-21T07:39:00Z">
                <w:r>
                  <w:rPr>
                    <w:i/>
                    <w:color w:val="B7B7B7"/>
                    <w:sz w:val="24"/>
                    <w:szCs w:val="24"/>
                  </w:rPr>
                  <w:delText xml:space="preserve"> OUI (inscription/connexion)</w:delText>
                </w:r>
              </w:del>
            </w:sdtContent>
          </w:sdt>
        </w:p>
      </w:sdtContent>
    </w:sdt>
    <w:sdt>
      <w:sdtPr>
        <w:tag w:val="goog_rdk_203"/>
        <w:id w:val="327567815"/>
      </w:sdtPr>
      <w:sdtContent>
        <w:p w14:paraId="0EBC09A4" w14:textId="77777777" w:rsidR="00DA2441" w:rsidRDefault="00000000" w:rsidP="00DA2441">
          <w:pPr>
            <w:tabs>
              <w:tab w:val="left" w:pos="1620"/>
            </w:tabs>
            <w:ind w:right="-1405"/>
            <w:rPr>
              <w:color w:val="FFFFFF"/>
              <w:sz w:val="24"/>
              <w:szCs w:val="24"/>
            </w:rPr>
            <w:pPrChange w:id="213" w:author="Anonymous" w:date="2023-07-06T12:46:00Z">
              <w:pPr>
                <w:tabs>
                  <w:tab w:val="left" w:pos="1620"/>
                </w:tabs>
              </w:pPr>
            </w:pPrChange>
          </w:pPr>
          <w:r>
            <w:rPr>
              <w:color w:val="FFFFFF"/>
              <w:sz w:val="24"/>
              <w:szCs w:val="24"/>
            </w:rPr>
            <w:t xml:space="preserve">Paiement lié à un compte utilisateur : </w:t>
          </w:r>
          <w:sdt>
            <w:sdtPr>
              <w:tag w:val="goog_rdk_202"/>
              <w:id w:val="716010565"/>
            </w:sdtPr>
            <w:sdtContent>
              <w:del w:id="214" w:author="Oli Marti" w:date="2023-07-21T07:39:00Z">
                <w:r>
                  <w:rPr>
                    <w:i/>
                    <w:color w:val="B7B7B7"/>
                    <w:sz w:val="24"/>
                    <w:szCs w:val="24"/>
                  </w:rPr>
                  <w:delText>Accepté si mode de paiement validé</w:delText>
                </w:r>
              </w:del>
            </w:sdtContent>
          </w:sdt>
        </w:p>
      </w:sdtContent>
    </w:sdt>
    <w:sdt>
      <w:sdtPr>
        <w:tag w:val="goog_rdk_205"/>
        <w:id w:val="423995705"/>
      </w:sdtPr>
      <w:sdtContent>
        <w:p w14:paraId="5ECA8981" w14:textId="77777777" w:rsidR="00DA2441" w:rsidRDefault="00000000" w:rsidP="00DA2441">
          <w:pPr>
            <w:tabs>
              <w:tab w:val="left" w:pos="1620"/>
            </w:tabs>
            <w:ind w:right="-1405"/>
            <w:rPr>
              <w:color w:val="FFFFFF"/>
              <w:sz w:val="24"/>
              <w:szCs w:val="24"/>
            </w:rPr>
            <w:pPrChange w:id="215" w:author="Anonymous" w:date="2023-07-06T12:46:00Z">
              <w:pPr>
                <w:tabs>
                  <w:tab w:val="left" w:pos="1620"/>
                </w:tabs>
              </w:pPr>
            </w:pPrChange>
          </w:pPr>
          <w:r>
            <w:rPr>
              <w:color w:val="FFFFFF"/>
              <w:sz w:val="24"/>
              <w:szCs w:val="24"/>
            </w:rPr>
            <w:t xml:space="preserve">Paiement sans compte utilisateur : </w:t>
          </w:r>
          <w:sdt>
            <w:sdtPr>
              <w:tag w:val="goog_rdk_204"/>
              <w:id w:val="-1144572735"/>
            </w:sdtPr>
            <w:sdtContent>
              <w:del w:id="216" w:author="Oli Marti" w:date="2023-07-21T07:39:00Z">
                <w:r>
                  <w:rPr>
                    <w:i/>
                    <w:color w:val="B7B7B7"/>
                    <w:sz w:val="24"/>
                    <w:szCs w:val="24"/>
                  </w:rPr>
                  <w:delText>Accepté si mode de paiement validé</w:delText>
                </w:r>
              </w:del>
            </w:sdtContent>
          </w:sdt>
        </w:p>
      </w:sdtContent>
    </w:sdt>
    <w:sdt>
      <w:sdtPr>
        <w:tag w:val="goog_rdk_206"/>
        <w:id w:val="1601677950"/>
      </w:sdtPr>
      <w:sdtContent>
        <w:p w14:paraId="1B0A0B28" w14:textId="77777777" w:rsidR="00DA2441" w:rsidRDefault="00000000" w:rsidP="00DA2441">
          <w:pPr>
            <w:tabs>
              <w:tab w:val="left" w:pos="1620"/>
            </w:tabs>
            <w:ind w:right="-1405"/>
            <w:rPr>
              <w:color w:val="FFFFFF"/>
              <w:sz w:val="24"/>
              <w:szCs w:val="24"/>
            </w:rPr>
            <w:pPrChange w:id="217" w:author="Anonymous" w:date="2023-07-06T12:46:00Z">
              <w:pPr>
                <w:tabs>
                  <w:tab w:val="left" w:pos="1620"/>
                </w:tabs>
              </w:pPr>
            </w:pPrChange>
          </w:pPr>
          <w:r>
            <w:rPr>
              <w:color w:val="FFFFFF"/>
              <w:sz w:val="24"/>
              <w:szCs w:val="24"/>
            </w:rPr>
            <w:t xml:space="preserve">Contact par mail :  </w:t>
          </w:r>
          <w:r>
            <w:rPr>
              <w:i/>
              <w:color w:val="B7B7B7"/>
              <w:sz w:val="24"/>
              <w:szCs w:val="24"/>
            </w:rPr>
            <w:t>OUI</w:t>
          </w:r>
        </w:p>
      </w:sdtContent>
    </w:sdt>
    <w:sdt>
      <w:sdtPr>
        <w:tag w:val="goog_rdk_207"/>
        <w:id w:val="-145511407"/>
      </w:sdtPr>
      <w:sdtContent>
        <w:p w14:paraId="6B5AC995" w14:textId="77777777" w:rsidR="00DA2441" w:rsidRDefault="00000000" w:rsidP="00DA2441">
          <w:pPr>
            <w:tabs>
              <w:tab w:val="left" w:pos="1620"/>
            </w:tabs>
            <w:ind w:right="-1405"/>
            <w:rPr>
              <w:color w:val="FFFFFF"/>
              <w:sz w:val="24"/>
              <w:szCs w:val="24"/>
            </w:rPr>
            <w:pPrChange w:id="218" w:author="Anonymous" w:date="2023-07-06T12:46:00Z">
              <w:pPr>
                <w:tabs>
                  <w:tab w:val="left" w:pos="1620"/>
                </w:tabs>
              </w:pPr>
            </w:pPrChange>
          </w:pPr>
          <w:r>
            <w:rPr>
              <w:color w:val="FFFFFF"/>
              <w:sz w:val="24"/>
              <w:szCs w:val="24"/>
            </w:rPr>
            <w:t xml:space="preserve">Contact par téléphone : </w:t>
          </w:r>
          <w:r>
            <w:rPr>
              <w:i/>
              <w:color w:val="B7B7B7"/>
              <w:sz w:val="24"/>
              <w:szCs w:val="24"/>
            </w:rPr>
            <w:t>OUI</w:t>
          </w:r>
        </w:p>
      </w:sdtContent>
    </w:sdt>
    <w:sdt>
      <w:sdtPr>
        <w:tag w:val="goog_rdk_208"/>
        <w:id w:val="2062360279"/>
      </w:sdtPr>
      <w:sdtContent>
        <w:p w14:paraId="14F440FC" w14:textId="77777777" w:rsidR="00DA2441" w:rsidRDefault="00000000" w:rsidP="00DA2441">
          <w:pPr>
            <w:tabs>
              <w:tab w:val="left" w:pos="1620"/>
            </w:tabs>
            <w:ind w:right="-1405"/>
            <w:rPr>
              <w:i/>
              <w:color w:val="B7B7B7"/>
              <w:sz w:val="24"/>
              <w:szCs w:val="24"/>
            </w:rPr>
            <w:pPrChange w:id="219" w:author="Anonymous" w:date="2023-07-06T12:46:00Z">
              <w:pPr>
                <w:tabs>
                  <w:tab w:val="left" w:pos="1620"/>
                </w:tabs>
              </w:pPr>
            </w:pPrChange>
          </w:pPr>
          <w:r>
            <w:rPr>
              <w:color w:val="FFFFFF"/>
              <w:sz w:val="24"/>
              <w:szCs w:val="24"/>
            </w:rPr>
            <w:t xml:space="preserve">Contact par courrier : </w:t>
          </w:r>
          <w:r>
            <w:rPr>
              <w:i/>
              <w:color w:val="B7B7B7"/>
              <w:sz w:val="24"/>
              <w:szCs w:val="24"/>
            </w:rPr>
            <w:t>OUI</w:t>
          </w:r>
        </w:p>
      </w:sdtContent>
    </w:sdt>
    <w:sdt>
      <w:sdtPr>
        <w:tag w:val="goog_rdk_210"/>
        <w:id w:val="2049484837"/>
      </w:sdtPr>
      <w:sdtContent>
        <w:p w14:paraId="796DADBA" w14:textId="77777777" w:rsidR="00DA2441" w:rsidRDefault="00000000" w:rsidP="00DA2441">
          <w:pPr>
            <w:tabs>
              <w:tab w:val="left" w:pos="1620"/>
            </w:tabs>
            <w:ind w:right="-1405"/>
            <w:rPr>
              <w:i/>
              <w:color w:val="B7B7B7"/>
              <w:sz w:val="24"/>
              <w:szCs w:val="24"/>
            </w:rPr>
            <w:pPrChange w:id="220" w:author="Anonymous" w:date="2023-07-06T12:46:00Z">
              <w:pPr>
                <w:tabs>
                  <w:tab w:val="left" w:pos="1620"/>
                </w:tabs>
              </w:pPr>
            </w:pPrChange>
          </w:pPr>
          <w:r>
            <w:rPr>
              <w:color w:val="FFFFFF"/>
              <w:sz w:val="24"/>
              <w:szCs w:val="24"/>
            </w:rPr>
            <w:t xml:space="preserve">Contact directement par l’espace utilisateur : </w:t>
          </w:r>
          <w:sdt>
            <w:sdtPr>
              <w:tag w:val="goog_rdk_209"/>
              <w:id w:val="1788464321"/>
            </w:sdtPr>
            <w:sdtContent>
              <w:del w:id="221" w:author="Oli Marti" w:date="2023-07-21T07:39:00Z">
                <w:r>
                  <w:rPr>
                    <w:i/>
                    <w:color w:val="B7B7B7"/>
                    <w:sz w:val="24"/>
                    <w:szCs w:val="24"/>
                  </w:rPr>
                  <w:delText>OUI</w:delText>
                </w:r>
              </w:del>
            </w:sdtContent>
          </w:sdt>
        </w:p>
      </w:sdtContent>
    </w:sdt>
    <w:sdt>
      <w:sdtPr>
        <w:tag w:val="goog_rdk_211"/>
        <w:id w:val="-64334429"/>
      </w:sdtPr>
      <w:sdtContent>
        <w:p w14:paraId="7FAEC2E2" w14:textId="77777777" w:rsidR="00DA2441" w:rsidRDefault="00000000" w:rsidP="00DA2441">
          <w:pPr>
            <w:tabs>
              <w:tab w:val="left" w:pos="1620"/>
            </w:tabs>
            <w:ind w:right="-1405"/>
            <w:rPr>
              <w:i/>
              <w:color w:val="B7B7B7"/>
              <w:sz w:val="24"/>
              <w:szCs w:val="24"/>
            </w:rPr>
            <w:pPrChange w:id="222" w:author="Anonymous" w:date="2023-07-06T12:46:00Z">
              <w:pPr>
                <w:tabs>
                  <w:tab w:val="left" w:pos="1620"/>
                </w:tabs>
              </w:pPr>
            </w:pPrChange>
          </w:pPr>
        </w:p>
      </w:sdtContent>
    </w:sdt>
    <w:sdt>
      <w:sdtPr>
        <w:tag w:val="goog_rdk_212"/>
        <w:id w:val="-1238157430"/>
      </w:sdtPr>
      <w:sdtContent>
        <w:p w14:paraId="6E77644A" w14:textId="77777777" w:rsidR="00DA2441" w:rsidRDefault="00000000" w:rsidP="00DA2441">
          <w:pPr>
            <w:tabs>
              <w:tab w:val="left" w:pos="1620"/>
            </w:tabs>
            <w:ind w:right="-1405"/>
            <w:rPr>
              <w:i/>
              <w:color w:val="FFFFFF"/>
              <w:sz w:val="24"/>
              <w:szCs w:val="24"/>
            </w:rPr>
            <w:pPrChange w:id="223" w:author="Anonymous" w:date="2023-07-06T12:46:00Z">
              <w:pPr>
                <w:tabs>
                  <w:tab w:val="left" w:pos="1620"/>
                </w:tabs>
              </w:pPr>
            </w:pPrChange>
          </w:pPr>
        </w:p>
      </w:sdtContent>
    </w:sdt>
    <w:sdt>
      <w:sdtPr>
        <w:tag w:val="goog_rdk_213"/>
        <w:id w:val="-269704431"/>
      </w:sdtPr>
      <w:sdtContent>
        <w:p w14:paraId="754F6563" w14:textId="77777777" w:rsidR="00DA2441" w:rsidRDefault="00000000" w:rsidP="00DA2441">
          <w:pPr>
            <w:numPr>
              <w:ilvl w:val="0"/>
              <w:numId w:val="7"/>
            </w:numPr>
            <w:tabs>
              <w:tab w:val="left" w:pos="1620"/>
            </w:tabs>
            <w:ind w:right="-1405"/>
            <w:rPr>
              <w:b/>
              <w:color w:val="FFFFFF"/>
              <w:sz w:val="26"/>
              <w:szCs w:val="26"/>
            </w:rPr>
            <w:pPrChange w:id="224" w:author="Anonymous" w:date="2023-07-06T12:46:00Z">
              <w:pPr>
                <w:numPr>
                  <w:numId w:val="7"/>
                </w:numPr>
                <w:tabs>
                  <w:tab w:val="left" w:pos="1620"/>
                </w:tabs>
                <w:ind w:left="720" w:hanging="360"/>
              </w:pPr>
            </w:pPrChange>
          </w:pPr>
          <w:r>
            <w:rPr>
              <w:b/>
              <w:color w:val="FFFFFF"/>
              <w:sz w:val="26"/>
              <w:szCs w:val="26"/>
            </w:rPr>
            <w:t xml:space="preserve">CHARTE GRAPHIQUE </w:t>
          </w:r>
        </w:p>
      </w:sdtContent>
    </w:sdt>
    <w:sdt>
      <w:sdtPr>
        <w:tag w:val="goog_rdk_214"/>
        <w:id w:val="893627840"/>
      </w:sdtPr>
      <w:sdtContent>
        <w:p w14:paraId="01F18692" w14:textId="77777777" w:rsidR="00DA2441" w:rsidRDefault="00000000" w:rsidP="00DA2441">
          <w:pPr>
            <w:tabs>
              <w:tab w:val="left" w:pos="1620"/>
            </w:tabs>
            <w:ind w:right="-1405"/>
            <w:rPr>
              <w:b/>
              <w:color w:val="FFFFFF"/>
              <w:sz w:val="26"/>
              <w:szCs w:val="26"/>
            </w:rPr>
            <w:pPrChange w:id="225" w:author="Anonymous" w:date="2023-07-06T12:46:00Z">
              <w:pPr>
                <w:tabs>
                  <w:tab w:val="left" w:pos="1620"/>
                </w:tabs>
              </w:pPr>
            </w:pPrChange>
          </w:pPr>
        </w:p>
      </w:sdtContent>
    </w:sdt>
    <w:sdt>
      <w:sdtPr>
        <w:tag w:val="goog_rdk_215"/>
        <w:id w:val="-178123041"/>
      </w:sdtPr>
      <w:sdtContent>
        <w:p w14:paraId="29C44F67" w14:textId="77777777" w:rsidR="00DA2441" w:rsidRDefault="00000000" w:rsidP="00DA2441">
          <w:pPr>
            <w:numPr>
              <w:ilvl w:val="1"/>
              <w:numId w:val="7"/>
            </w:numPr>
            <w:tabs>
              <w:tab w:val="left" w:pos="1620"/>
            </w:tabs>
            <w:ind w:right="-1405"/>
            <w:rPr>
              <w:b/>
              <w:color w:val="FFFFFF"/>
              <w:sz w:val="26"/>
              <w:szCs w:val="26"/>
            </w:rPr>
            <w:pPrChange w:id="226" w:author="Anonymous" w:date="2023-07-06T12:46:00Z">
              <w:pPr>
                <w:numPr>
                  <w:ilvl w:val="1"/>
                  <w:numId w:val="7"/>
                </w:numPr>
                <w:tabs>
                  <w:tab w:val="left" w:pos="1620"/>
                </w:tabs>
                <w:ind w:left="1440" w:hanging="360"/>
              </w:pPr>
            </w:pPrChange>
          </w:pPr>
          <w:r>
            <w:rPr>
              <w:b/>
              <w:color w:val="FFFFFF"/>
              <w:sz w:val="26"/>
              <w:szCs w:val="26"/>
            </w:rPr>
            <w:t>Charte graphique</w:t>
          </w:r>
        </w:p>
      </w:sdtContent>
    </w:sdt>
    <w:sdt>
      <w:sdtPr>
        <w:tag w:val="goog_rdk_218"/>
        <w:id w:val="-1732226159"/>
      </w:sdtPr>
      <w:sdtContent>
        <w:p w14:paraId="6B26FD62" w14:textId="77777777" w:rsidR="00DA2441" w:rsidRDefault="00000000" w:rsidP="00DA2441">
          <w:pPr>
            <w:tabs>
              <w:tab w:val="left" w:pos="1620"/>
            </w:tabs>
            <w:spacing w:before="240" w:after="240"/>
            <w:ind w:right="-1405"/>
            <w:rPr>
              <w:del w:id="227" w:author="eva andrianavalona" w:date="2023-07-19T13:44:00Z"/>
              <w:i/>
              <w:color w:val="B7B7B7"/>
              <w:sz w:val="24"/>
              <w:szCs w:val="24"/>
            </w:rPr>
            <w:pPrChange w:id="228" w:author="Anonymous" w:date="2023-07-06T12:46:00Z">
              <w:pPr>
                <w:tabs>
                  <w:tab w:val="left" w:pos="1620"/>
                </w:tabs>
                <w:spacing w:before="240" w:after="240"/>
              </w:pPr>
            </w:pPrChange>
          </w:pPr>
          <w:sdt>
            <w:sdtPr>
              <w:tag w:val="goog_rdk_217"/>
              <w:id w:val="-688993773"/>
            </w:sdtPr>
            <w:sdtContent>
              <w:del w:id="229" w:author="eva andrianavalona" w:date="2023-07-19T13:44:00Z">
                <w:r>
                  <w:rPr>
                    <w:i/>
                    <w:color w:val="B7B7B7"/>
                    <w:sz w:val="24"/>
                    <w:szCs w:val="24"/>
                  </w:rPr>
                  <w:delText>Expliquez quel sera l’esprit de la charte graphique que vous souhaitez réaliser.</w:delText>
                </w:r>
              </w:del>
            </w:sdtContent>
          </w:sdt>
        </w:p>
      </w:sdtContent>
    </w:sdt>
    <w:sdt>
      <w:sdtPr>
        <w:tag w:val="goog_rdk_220"/>
        <w:id w:val="478116239"/>
      </w:sdtPr>
      <w:sdtContent>
        <w:p w14:paraId="51D376B6" w14:textId="77777777" w:rsidR="00DA2441" w:rsidRDefault="00000000" w:rsidP="00DA2441">
          <w:pPr>
            <w:tabs>
              <w:tab w:val="left" w:pos="1620"/>
            </w:tabs>
            <w:spacing w:before="240" w:after="240"/>
            <w:ind w:right="-1405"/>
            <w:rPr>
              <w:del w:id="230" w:author="eva andrianavalona" w:date="2023-07-19T13:44:00Z"/>
              <w:i/>
              <w:color w:val="B7B7B7"/>
              <w:sz w:val="24"/>
              <w:szCs w:val="24"/>
            </w:rPr>
            <w:pPrChange w:id="231" w:author="Anonymous" w:date="2023-07-06T12:46:00Z">
              <w:pPr>
                <w:tabs>
                  <w:tab w:val="left" w:pos="1620"/>
                </w:tabs>
                <w:spacing w:before="240" w:after="240"/>
              </w:pPr>
            </w:pPrChange>
          </w:pPr>
          <w:sdt>
            <w:sdtPr>
              <w:tag w:val="goog_rdk_219"/>
              <w:id w:val="911509299"/>
            </w:sdtPr>
            <w:sdtContent>
              <w:del w:id="232" w:author="eva andrianavalona" w:date="2023-07-19T13:44:00Z">
                <w:r>
                  <w:rPr>
                    <w:i/>
                    <w:color w:val="B7B7B7"/>
                    <w:sz w:val="24"/>
                    <w:szCs w:val="24"/>
                  </w:rPr>
                  <w:delText xml:space="preserve">Exemple : </w:delText>
                </w:r>
              </w:del>
            </w:sdtContent>
          </w:sdt>
        </w:p>
      </w:sdtContent>
    </w:sdt>
    <w:sdt>
      <w:sdtPr>
        <w:tag w:val="goog_rdk_226"/>
        <w:id w:val="1339808841"/>
      </w:sdtPr>
      <w:sdtContent>
        <w:p w14:paraId="387E035A" w14:textId="77777777" w:rsidR="00DA2441" w:rsidRDefault="00000000" w:rsidP="00DA2441">
          <w:pPr>
            <w:tabs>
              <w:tab w:val="left" w:pos="1620"/>
            </w:tabs>
            <w:ind w:left="720" w:right="-1405"/>
            <w:jc w:val="both"/>
            <w:rPr>
              <w:color w:val="FFFFFF"/>
              <w:sz w:val="24"/>
              <w:szCs w:val="24"/>
            </w:rPr>
            <w:pPrChange w:id="233" w:author="Anonymous" w:date="2023-07-06T12:46:00Z">
              <w:pPr>
                <w:tabs>
                  <w:tab w:val="left" w:pos="1620"/>
                </w:tabs>
                <w:ind w:left="720"/>
                <w:jc w:val="both"/>
              </w:pPr>
            </w:pPrChange>
          </w:pPr>
          <w:sdt>
            <w:sdtPr>
              <w:tag w:val="goog_rdk_222"/>
              <w:id w:val="-950940560"/>
            </w:sdtPr>
            <w:sdtContent>
              <w:del w:id="234" w:author="Oli Marti" w:date="2023-07-21T07:40:00Z">
                <w:r>
                  <w:rPr>
                    <w:i/>
                    <w:color w:val="B7B7B7"/>
                    <w:sz w:val="24"/>
                    <w:szCs w:val="24"/>
                  </w:rPr>
                  <w:delText xml:space="preserve">Les destinataires de nos produits étant composés de </w:delText>
                </w:r>
              </w:del>
            </w:sdtContent>
          </w:sdt>
          <w:sdt>
            <w:sdtPr>
              <w:tag w:val="goog_rdk_223"/>
              <w:id w:val="763505247"/>
            </w:sdtPr>
            <w:sdtContent>
              <w:customXmlInsRangeStart w:id="235" w:author="eva andrianavalona" w:date="2023-07-19T13:45:00Z"/>
              <w:sdt>
                <w:sdtPr>
                  <w:tag w:val="goog_rdk_224"/>
                  <w:id w:val="1248462748"/>
                </w:sdtPr>
                <w:sdtContent>
                  <w:customXmlInsRangeEnd w:id="235"/>
                  <w:ins w:id="236" w:author="eva andrianavalona" w:date="2023-07-19T13:45:00Z">
                    <w:del w:id="237" w:author="Oli Marti" w:date="2023-07-21T07:40:00Z">
                      <w:r>
                        <w:rPr>
                          <w:i/>
                          <w:color w:val="B7B7B7"/>
                          <w:sz w:val="24"/>
                          <w:szCs w:val="24"/>
                        </w:rPr>
                        <w:delText>femme et de l’homme</w:delText>
                      </w:r>
                    </w:del>
                  </w:ins>
                  <w:customXmlInsRangeStart w:id="238" w:author="eva andrianavalona" w:date="2023-07-19T13:45:00Z"/>
                </w:sdtContent>
              </w:sdt>
              <w:customXmlInsRangeEnd w:id="238"/>
            </w:sdtContent>
          </w:sdt>
          <w:sdt>
            <w:sdtPr>
              <w:tag w:val="goog_rdk_225"/>
              <w:id w:val="-1011140684"/>
            </w:sdtPr>
            <w:sdtContent>
              <w:del w:id="239" w:author="Oli Marti" w:date="2023-07-21T07:40:00Z">
                <w:r>
                  <w:rPr>
                    <w:i/>
                    <w:color w:val="B7B7B7"/>
                    <w:sz w:val="24"/>
                    <w:szCs w:val="24"/>
                  </w:rPr>
                  <w:delText>filles et de garçons de bas âge entre 3 à 5 ans. Pour accueillir et fidéliser ses clients, l’entreprise veut à la fois refléter un sentiment de détente et de calme, mais également créer une ambiance lumineuse et énergisante pour accompagner ses clients tout au long de leur expérience utilisateur.</w:delText>
                </w:r>
              </w:del>
            </w:sdtContent>
          </w:sdt>
        </w:p>
      </w:sdtContent>
    </w:sdt>
    <w:sdt>
      <w:sdtPr>
        <w:tag w:val="goog_rdk_229"/>
        <w:id w:val="-1784646380"/>
        <w:showingPlcHdr/>
      </w:sdtPr>
      <w:sdtContent>
        <w:p w14:paraId="5553685D" w14:textId="20BE6286" w:rsidR="00DA2441" w:rsidRDefault="006139B5" w:rsidP="006139B5">
          <w:pPr>
            <w:tabs>
              <w:tab w:val="left" w:pos="1620"/>
            </w:tabs>
            <w:ind w:right="-1405"/>
            <w:rPr>
              <w:ins w:id="240" w:author="Oli Marti" w:date="2023-07-21T08:14:00Z"/>
              <w:color w:val="FFFFFF"/>
              <w:sz w:val="24"/>
              <w:szCs w:val="24"/>
            </w:rPr>
          </w:pPr>
          <w:r>
            <w:t xml:space="preserve">     </w:t>
          </w:r>
        </w:p>
      </w:sdtContent>
    </w:sdt>
    <w:sdt>
      <w:sdtPr>
        <w:tag w:val="goog_rdk_230"/>
        <w:id w:val="-405917073"/>
      </w:sdtPr>
      <w:sdtContent>
        <w:p w14:paraId="7BD79B5D" w14:textId="77777777" w:rsidR="00DA2441" w:rsidRDefault="00000000" w:rsidP="00DA2441">
          <w:pPr>
            <w:tabs>
              <w:tab w:val="left" w:pos="1620"/>
            </w:tabs>
            <w:ind w:left="720" w:right="-1405"/>
            <w:rPr>
              <w:color w:val="FFFFFF"/>
              <w:sz w:val="24"/>
              <w:szCs w:val="24"/>
            </w:rPr>
            <w:pPrChange w:id="241" w:author="Anonymous" w:date="2023-07-06T12:46:00Z">
              <w:pPr>
                <w:tabs>
                  <w:tab w:val="left" w:pos="1620"/>
                </w:tabs>
                <w:ind w:left="720"/>
              </w:pPr>
            </w:pPrChange>
          </w:pPr>
        </w:p>
      </w:sdtContent>
    </w:sdt>
    <w:sdt>
      <w:sdtPr>
        <w:tag w:val="goog_rdk_231"/>
        <w:id w:val="367107725"/>
      </w:sdtPr>
      <w:sdtContent>
        <w:p w14:paraId="197027FD" w14:textId="77777777" w:rsidR="00DA2441" w:rsidRDefault="00000000" w:rsidP="00DA2441">
          <w:pPr>
            <w:numPr>
              <w:ilvl w:val="1"/>
              <w:numId w:val="7"/>
            </w:numPr>
            <w:tabs>
              <w:tab w:val="left" w:pos="1620"/>
            </w:tabs>
            <w:ind w:right="-1405"/>
            <w:rPr>
              <w:b/>
              <w:color w:val="FFFFFF"/>
              <w:sz w:val="26"/>
              <w:szCs w:val="26"/>
            </w:rPr>
            <w:pPrChange w:id="242" w:author="Anonymous" w:date="2023-07-06T12:46:00Z">
              <w:pPr>
                <w:numPr>
                  <w:ilvl w:val="1"/>
                  <w:numId w:val="7"/>
                </w:numPr>
                <w:tabs>
                  <w:tab w:val="left" w:pos="1620"/>
                </w:tabs>
                <w:ind w:left="1440" w:hanging="360"/>
              </w:pPr>
            </w:pPrChange>
          </w:pPr>
          <w:r>
            <w:rPr>
              <w:b/>
              <w:color w:val="FFFFFF"/>
              <w:sz w:val="26"/>
              <w:szCs w:val="26"/>
            </w:rPr>
            <w:t>Nuancier de couleurs</w:t>
          </w:r>
        </w:p>
      </w:sdtContent>
    </w:sdt>
    <w:sdt>
      <w:sdtPr>
        <w:tag w:val="goog_rdk_232"/>
        <w:id w:val="-435131719"/>
      </w:sdtPr>
      <w:sdtContent>
        <w:p w14:paraId="7EBAC948" w14:textId="77777777" w:rsidR="00DA2441" w:rsidRDefault="00000000" w:rsidP="00DA2441">
          <w:pPr>
            <w:tabs>
              <w:tab w:val="left" w:pos="1620"/>
            </w:tabs>
            <w:ind w:right="-1405"/>
            <w:rPr>
              <w:color w:val="FFFFFF"/>
              <w:sz w:val="24"/>
              <w:szCs w:val="24"/>
            </w:rPr>
            <w:pPrChange w:id="243" w:author="Anonymous" w:date="2023-07-06T12:46:00Z">
              <w:pPr>
                <w:tabs>
                  <w:tab w:val="left" w:pos="1620"/>
                </w:tabs>
              </w:pPr>
            </w:pPrChange>
          </w:pPr>
        </w:p>
      </w:sdtContent>
    </w:sdt>
    <w:p w14:paraId="42B721A3" w14:textId="1D9C329C" w:rsidR="00B16D82" w:rsidRDefault="00B16D82" w:rsidP="00DA2441">
      <w:pPr>
        <w:tabs>
          <w:tab w:val="left" w:pos="1620"/>
        </w:tabs>
        <w:ind w:right="-1405"/>
        <w:rPr>
          <w:i/>
          <w:color w:val="B7B7B7"/>
          <w:sz w:val="24"/>
          <w:szCs w:val="24"/>
        </w:rPr>
      </w:pPr>
      <w:r>
        <w:rPr>
          <w:i/>
          <w:color w:val="B7B7B7"/>
          <w:sz w:val="24"/>
          <w:szCs w:val="24"/>
        </w:rPr>
        <w:t xml:space="preserve">             La liste des couleurs que j’ai utilisés est la suivante :</w:t>
      </w:r>
    </w:p>
    <w:sdt>
      <w:sdtPr>
        <w:tag w:val="goog_rdk_255"/>
        <w:id w:val="987211620"/>
      </w:sdtPr>
      <w:sdtContent>
        <w:p w14:paraId="44EE7117" w14:textId="77CC535C" w:rsidR="00B16D82" w:rsidRPr="00B16D82" w:rsidRDefault="00B16D82" w:rsidP="00B16D82">
          <w:pPr>
            <w:pStyle w:val="Paragraphedeliste"/>
            <w:numPr>
              <w:ilvl w:val="2"/>
              <w:numId w:val="13"/>
            </w:numPr>
            <w:tabs>
              <w:tab w:val="left" w:pos="1620"/>
            </w:tabs>
            <w:ind w:right="-1405"/>
            <w:rPr>
              <w:b/>
              <w:color w:val="FFFFFF"/>
              <w:sz w:val="26"/>
              <w:szCs w:val="26"/>
            </w:rPr>
          </w:pPr>
          <w:r>
            <w:t>principale </w:t>
          </w:r>
          <w:r w:rsidR="00F83142">
            <w:t xml:space="preserve">fond </w:t>
          </w:r>
          <w:r>
            <w:t>: #FFF</w:t>
          </w:r>
        </w:p>
        <w:p w14:paraId="5F0B8873" w14:textId="60643EC7" w:rsidR="00B16D82" w:rsidRPr="00B16D82" w:rsidRDefault="00B16D82" w:rsidP="00B16D82">
          <w:pPr>
            <w:pStyle w:val="Paragraphedeliste"/>
            <w:numPr>
              <w:ilvl w:val="2"/>
              <w:numId w:val="13"/>
            </w:numPr>
            <w:tabs>
              <w:tab w:val="left" w:pos="1620"/>
            </w:tabs>
            <w:ind w:right="-1405"/>
            <w:rPr>
              <w:b/>
              <w:color w:val="FFFFFF"/>
              <w:sz w:val="26"/>
              <w:szCs w:val="26"/>
            </w:rPr>
          </w:pPr>
          <w:r>
            <w:t>secondaire </w:t>
          </w:r>
          <w:r w:rsidR="00F83142">
            <w:t xml:space="preserve">fond </w:t>
          </w:r>
          <w:r>
            <w:t>:</w:t>
          </w:r>
          <w:r w:rsidR="00F83142">
            <w:t xml:space="preserve"> </w:t>
          </w:r>
          <w:r>
            <w:t>#1A212C</w:t>
          </w:r>
        </w:p>
        <w:p w14:paraId="20DEEABE" w14:textId="40EE86BB" w:rsidR="00DA2441" w:rsidRPr="00F83142" w:rsidRDefault="00B16D82" w:rsidP="00F83142">
          <w:pPr>
            <w:pStyle w:val="Paragraphedeliste"/>
            <w:numPr>
              <w:ilvl w:val="2"/>
              <w:numId w:val="13"/>
            </w:numPr>
            <w:tabs>
              <w:tab w:val="left" w:pos="1620"/>
            </w:tabs>
            <w:ind w:right="-1405"/>
            <w:rPr>
              <w:b/>
              <w:color w:val="FFFFFF"/>
              <w:sz w:val="26"/>
              <w:szCs w:val="26"/>
            </w:rPr>
          </w:pPr>
          <w:r>
            <w:t xml:space="preserve"> </w:t>
          </w:r>
          <w:r w:rsidR="00F83142">
            <w:t xml:space="preserve"> titre : </w:t>
          </w:r>
          <w:r w:rsidR="00F83142">
            <w:t>#FFF</w:t>
          </w:r>
          <w:r w:rsidR="00F83142">
            <w:t xml:space="preserve">, </w:t>
          </w:r>
          <w:r w:rsidR="00F83142">
            <w:t>#1A212C</w:t>
          </w:r>
        </w:p>
        <w:p w14:paraId="751A19E3" w14:textId="72ADFE95" w:rsidR="00F83142" w:rsidRPr="00F83142" w:rsidRDefault="00F83142" w:rsidP="00F83142">
          <w:pPr>
            <w:pStyle w:val="Paragraphedeliste"/>
            <w:numPr>
              <w:ilvl w:val="2"/>
              <w:numId w:val="13"/>
            </w:numPr>
            <w:tabs>
              <w:tab w:val="left" w:pos="1620"/>
            </w:tabs>
            <w:ind w:right="-1405"/>
            <w:rPr>
              <w:b/>
              <w:color w:val="FFFFFF"/>
              <w:sz w:val="26"/>
              <w:szCs w:val="26"/>
            </w:rPr>
          </w:pPr>
          <w:r>
            <w:t xml:space="preserve">Sous-titre : </w:t>
          </w:r>
          <w:r>
            <w:t>#1A212C</w:t>
          </w:r>
          <w:r>
            <w:t>, #1e7cc1</w:t>
          </w:r>
        </w:p>
        <w:p w14:paraId="36614270" w14:textId="29DE1916" w:rsidR="00F83142" w:rsidRPr="00F83142" w:rsidRDefault="00F83142" w:rsidP="00F83142">
          <w:pPr>
            <w:pStyle w:val="Paragraphedeliste"/>
            <w:numPr>
              <w:ilvl w:val="2"/>
              <w:numId w:val="13"/>
            </w:numPr>
            <w:tabs>
              <w:tab w:val="left" w:pos="1620"/>
            </w:tabs>
            <w:ind w:right="-1405"/>
            <w:rPr>
              <w:b/>
              <w:color w:val="FFFFFF"/>
              <w:sz w:val="26"/>
              <w:szCs w:val="26"/>
            </w:rPr>
          </w:pPr>
          <w:r>
            <w:t xml:space="preserve">Texte : </w:t>
          </w:r>
          <w:r>
            <w:t>#FFF</w:t>
          </w:r>
          <w:r>
            <w:t>, #353535</w:t>
          </w:r>
        </w:p>
        <w:p w14:paraId="52DDA061" w14:textId="6D3B8997" w:rsidR="00F83142" w:rsidRPr="00F83142" w:rsidRDefault="00F83142" w:rsidP="00F83142">
          <w:pPr>
            <w:pStyle w:val="Paragraphedeliste"/>
            <w:numPr>
              <w:ilvl w:val="2"/>
              <w:numId w:val="13"/>
            </w:numPr>
            <w:tabs>
              <w:tab w:val="left" w:pos="1620"/>
            </w:tabs>
            <w:ind w:right="-1405"/>
            <w:rPr>
              <w:b/>
              <w:color w:val="FFFFFF"/>
              <w:sz w:val="26"/>
              <w:szCs w:val="26"/>
            </w:rPr>
          </w:pPr>
          <w:r>
            <w:t>Bouton :</w:t>
          </w:r>
          <w:r w:rsidRPr="00F83142">
            <w:t xml:space="preserve"> </w:t>
          </w:r>
          <w:r>
            <w:t>#1e7cc1</w:t>
          </w:r>
          <w:r>
            <w:t>, #555</w:t>
          </w:r>
        </w:p>
        <w:p w14:paraId="2F9C2144" w14:textId="77777777" w:rsidR="00F83142" w:rsidRPr="00F83142" w:rsidRDefault="00000000" w:rsidP="00F83142">
          <w:pPr>
            <w:tabs>
              <w:tab w:val="left" w:pos="1620"/>
            </w:tabs>
            <w:ind w:right="-1405"/>
            <w:rPr>
              <w:b/>
              <w:color w:val="FFFFFF"/>
              <w:sz w:val="26"/>
              <w:szCs w:val="26"/>
            </w:rPr>
          </w:pPr>
        </w:p>
      </w:sdtContent>
    </w:sdt>
    <w:sdt>
      <w:sdtPr>
        <w:tag w:val="goog_rdk_256"/>
        <w:id w:val="-147673876"/>
      </w:sdtPr>
      <w:sdtContent>
        <w:p w14:paraId="22E03851" w14:textId="77777777" w:rsidR="00DA2441" w:rsidRDefault="00000000" w:rsidP="00DA2441">
          <w:pPr>
            <w:numPr>
              <w:ilvl w:val="1"/>
              <w:numId w:val="7"/>
            </w:numPr>
            <w:tabs>
              <w:tab w:val="left" w:pos="1620"/>
            </w:tabs>
            <w:ind w:right="-1405"/>
            <w:rPr>
              <w:b/>
              <w:color w:val="FFFFFF"/>
              <w:sz w:val="26"/>
              <w:szCs w:val="26"/>
            </w:rPr>
            <w:pPrChange w:id="244" w:author="Anonymous" w:date="2023-07-06T12:46:00Z">
              <w:pPr>
                <w:numPr>
                  <w:ilvl w:val="1"/>
                  <w:numId w:val="7"/>
                </w:numPr>
                <w:tabs>
                  <w:tab w:val="left" w:pos="1620"/>
                </w:tabs>
                <w:ind w:left="1440" w:hanging="360"/>
              </w:pPr>
            </w:pPrChange>
          </w:pPr>
          <w:r>
            <w:rPr>
              <w:b/>
              <w:color w:val="FFFFFF"/>
              <w:sz w:val="26"/>
              <w:szCs w:val="26"/>
            </w:rPr>
            <w:t>Typographie</w:t>
          </w:r>
        </w:p>
      </w:sdtContent>
    </w:sdt>
    <w:p w14:paraId="4CE02E95" w14:textId="6E0E2FF6" w:rsidR="00F83142" w:rsidRDefault="00F83142" w:rsidP="00F83142">
      <w:pPr>
        <w:tabs>
          <w:tab w:val="left" w:pos="1620"/>
        </w:tabs>
        <w:ind w:right="-1405"/>
        <w:rPr>
          <w:i/>
          <w:color w:val="B7B7B7"/>
          <w:sz w:val="24"/>
          <w:szCs w:val="24"/>
        </w:rPr>
      </w:pPr>
      <w:r>
        <w:rPr>
          <w:i/>
          <w:color w:val="B7B7B7"/>
          <w:sz w:val="24"/>
          <w:szCs w:val="24"/>
        </w:rPr>
        <w:t xml:space="preserve">           Voici la liste des polices utilisées :</w:t>
      </w:r>
    </w:p>
    <w:p w14:paraId="54E40E5F" w14:textId="6B654D29" w:rsidR="00F83142" w:rsidRDefault="00F83142" w:rsidP="00F83142">
      <w:pPr>
        <w:pStyle w:val="Paragraphedeliste"/>
        <w:numPr>
          <w:ilvl w:val="0"/>
          <w:numId w:val="15"/>
        </w:numPr>
        <w:tabs>
          <w:tab w:val="left" w:pos="1620"/>
        </w:tabs>
        <w:ind w:right="-1405"/>
        <w:rPr>
          <w:i/>
          <w:color w:val="B7B7B7"/>
          <w:sz w:val="24"/>
          <w:szCs w:val="24"/>
        </w:rPr>
      </w:pPr>
      <w:r>
        <w:rPr>
          <w:i/>
          <w:color w:val="B7B7B7"/>
          <w:sz w:val="24"/>
          <w:szCs w:val="24"/>
        </w:rPr>
        <w:t>Titre : Oxanium, Audiowide 45px</w:t>
      </w:r>
      <w:r w:rsidR="006139B5">
        <w:rPr>
          <w:i/>
          <w:color w:val="B7B7B7"/>
          <w:sz w:val="24"/>
          <w:szCs w:val="24"/>
        </w:rPr>
        <w:t xml:space="preserve"> 600(demi gras)</w:t>
      </w:r>
    </w:p>
    <w:p w14:paraId="3E57FE52" w14:textId="02E2C8D3" w:rsidR="00F83142" w:rsidRDefault="00F83142" w:rsidP="00F83142">
      <w:pPr>
        <w:pStyle w:val="Paragraphedeliste"/>
        <w:numPr>
          <w:ilvl w:val="0"/>
          <w:numId w:val="15"/>
        </w:numPr>
        <w:tabs>
          <w:tab w:val="left" w:pos="1620"/>
        </w:tabs>
        <w:ind w:right="-1405"/>
        <w:rPr>
          <w:i/>
          <w:color w:val="B7B7B7"/>
          <w:sz w:val="24"/>
          <w:szCs w:val="24"/>
        </w:rPr>
      </w:pPr>
      <w:r>
        <w:rPr>
          <w:i/>
          <w:color w:val="B7B7B7"/>
          <w:sz w:val="24"/>
          <w:szCs w:val="24"/>
        </w:rPr>
        <w:t xml:space="preserve">Sous titre : Oxanium </w:t>
      </w:r>
      <w:r w:rsidR="006139B5">
        <w:rPr>
          <w:i/>
          <w:color w:val="B7B7B7"/>
          <w:sz w:val="24"/>
          <w:szCs w:val="24"/>
        </w:rPr>
        <w:t>19px 400(normal)</w:t>
      </w:r>
    </w:p>
    <w:p w14:paraId="76CCA425" w14:textId="4EE38722" w:rsidR="006139B5" w:rsidRDefault="006139B5" w:rsidP="00F83142">
      <w:pPr>
        <w:pStyle w:val="Paragraphedeliste"/>
        <w:numPr>
          <w:ilvl w:val="0"/>
          <w:numId w:val="15"/>
        </w:numPr>
        <w:tabs>
          <w:tab w:val="left" w:pos="1620"/>
        </w:tabs>
        <w:ind w:right="-1405"/>
        <w:rPr>
          <w:i/>
          <w:color w:val="B7B7B7"/>
          <w:sz w:val="24"/>
          <w:szCs w:val="24"/>
        </w:rPr>
      </w:pPr>
      <w:r>
        <w:rPr>
          <w:i/>
          <w:color w:val="B7B7B7"/>
          <w:sz w:val="24"/>
          <w:szCs w:val="24"/>
        </w:rPr>
        <w:t>Texte et bouton : trebuchet MS 14px 400(normal)</w:t>
      </w:r>
    </w:p>
    <w:p w14:paraId="3D905817" w14:textId="77777777" w:rsidR="006139B5" w:rsidRPr="006139B5" w:rsidRDefault="006139B5" w:rsidP="006139B5">
      <w:pPr>
        <w:tabs>
          <w:tab w:val="left" w:pos="1620"/>
        </w:tabs>
        <w:ind w:right="-1405"/>
        <w:rPr>
          <w:i/>
          <w:color w:val="B7B7B7"/>
          <w:sz w:val="24"/>
          <w:szCs w:val="24"/>
        </w:rPr>
      </w:pPr>
    </w:p>
    <w:sdt>
      <w:sdtPr>
        <w:tag w:val="goog_rdk_265"/>
        <w:id w:val="571394884"/>
      </w:sdtPr>
      <w:sdtContent>
        <w:p w14:paraId="0A2AAB75" w14:textId="77777777" w:rsidR="00DA2441" w:rsidRDefault="00000000" w:rsidP="00DA2441">
          <w:pPr>
            <w:numPr>
              <w:ilvl w:val="0"/>
              <w:numId w:val="7"/>
            </w:numPr>
            <w:tabs>
              <w:tab w:val="left" w:pos="1620"/>
            </w:tabs>
            <w:ind w:right="-1405"/>
            <w:rPr>
              <w:b/>
              <w:color w:val="FFFFFF"/>
              <w:sz w:val="26"/>
              <w:szCs w:val="26"/>
            </w:rPr>
            <w:pPrChange w:id="245" w:author="Anonymous" w:date="2023-07-06T12:46:00Z">
              <w:pPr>
                <w:numPr>
                  <w:numId w:val="7"/>
                </w:numPr>
                <w:tabs>
                  <w:tab w:val="left" w:pos="1620"/>
                </w:tabs>
                <w:ind w:left="720" w:hanging="360"/>
              </w:pPr>
            </w:pPrChange>
          </w:pPr>
          <w:r>
            <w:rPr>
              <w:b/>
              <w:color w:val="FFFFFF"/>
              <w:sz w:val="26"/>
              <w:szCs w:val="26"/>
            </w:rPr>
            <w:t>STRUCTURE ET ERGONOMIE</w:t>
          </w:r>
        </w:p>
      </w:sdtContent>
    </w:sdt>
    <w:sdt>
      <w:sdtPr>
        <w:tag w:val="goog_rdk_266"/>
        <w:id w:val="1249850138"/>
        <w:showingPlcHdr/>
      </w:sdtPr>
      <w:sdtContent>
        <w:p w14:paraId="22006925" w14:textId="678359D3" w:rsidR="00DA2441" w:rsidRDefault="00F83142" w:rsidP="00DA2441">
          <w:pPr>
            <w:tabs>
              <w:tab w:val="left" w:pos="1620"/>
            </w:tabs>
            <w:ind w:right="-1405"/>
            <w:rPr>
              <w:b/>
              <w:color w:val="FFFFFF"/>
              <w:sz w:val="26"/>
              <w:szCs w:val="26"/>
            </w:rPr>
            <w:pPrChange w:id="246" w:author="Anonymous" w:date="2023-07-06T12:46:00Z">
              <w:pPr>
                <w:tabs>
                  <w:tab w:val="left" w:pos="1620"/>
                </w:tabs>
              </w:pPr>
            </w:pPrChange>
          </w:pPr>
          <w:r>
            <w:t xml:space="preserve">     </w:t>
          </w:r>
        </w:p>
      </w:sdtContent>
    </w:sdt>
    <w:p w14:paraId="777B50D3" w14:textId="16B46C0C" w:rsidR="00DA2441" w:rsidRDefault="006139B5" w:rsidP="00DA2441">
      <w:pPr>
        <w:tabs>
          <w:tab w:val="left" w:pos="1620"/>
        </w:tabs>
        <w:ind w:right="-1405"/>
        <w:rPr>
          <w:color w:val="FFFFFF"/>
          <w:sz w:val="24"/>
          <w:szCs w:val="24"/>
        </w:rPr>
        <w:pPrChange w:id="247" w:author="Anonymous" w:date="2023-07-06T12:46:00Z">
          <w:pPr>
            <w:tabs>
              <w:tab w:val="left" w:pos="1620"/>
            </w:tabs>
          </w:pPr>
        </w:pPrChange>
      </w:pPr>
      <w:r>
        <w:rPr>
          <w:color w:val="FFFFFF"/>
          <w:sz w:val="24"/>
          <w:szCs w:val="24"/>
        </w:rPr>
        <w:t>C’est un site basé sur WordPress, personnalisé à partir de ergonomie et fonctionnalité du thème blocksy child</w:t>
      </w:r>
      <w:sdt>
        <w:sdtPr>
          <w:tag w:val="goog_rdk_271"/>
          <w:id w:val="460465471"/>
          <w:showingPlcHdr/>
        </w:sdtPr>
        <w:sdtContent>
          <w:r>
            <w:t xml:space="preserve">     </w:t>
          </w:r>
        </w:sdtContent>
      </w:sdt>
    </w:p>
    <w:sdt>
      <w:sdtPr>
        <w:tag w:val="goog_rdk_272"/>
        <w:id w:val="895249031"/>
      </w:sdtPr>
      <w:sdtContent>
        <w:p w14:paraId="01C78771" w14:textId="07DBD09C" w:rsidR="00DA2441" w:rsidRPr="006139B5" w:rsidRDefault="00000000" w:rsidP="006139B5">
          <w:pPr>
            <w:numPr>
              <w:ilvl w:val="1"/>
              <w:numId w:val="7"/>
            </w:numPr>
            <w:tabs>
              <w:tab w:val="left" w:pos="1620"/>
            </w:tabs>
            <w:ind w:right="-1405"/>
            <w:rPr>
              <w:b/>
              <w:color w:val="FFFFFF"/>
              <w:sz w:val="26"/>
              <w:szCs w:val="26"/>
            </w:rPr>
            <w:pPrChange w:id="248" w:author="Anonymous" w:date="2023-07-06T12:46:00Z">
              <w:pPr>
                <w:tabs>
                  <w:tab w:val="left" w:pos="1620"/>
                </w:tabs>
                <w:spacing w:before="240" w:after="240"/>
              </w:pPr>
            </w:pPrChange>
          </w:pPr>
          <w:r>
            <w:rPr>
              <w:b/>
              <w:color w:val="FFFFFF"/>
              <w:sz w:val="26"/>
              <w:szCs w:val="26"/>
            </w:rPr>
            <w:t>Différentes rubriques et sous-rubrique</w:t>
          </w:r>
        </w:p>
      </w:sdtContent>
    </w:sdt>
    <w:p w14:paraId="0EE67DF4" w14:textId="6FD4E0D3" w:rsidR="00DA2441" w:rsidRDefault="00000000" w:rsidP="00BF3BDF">
      <w:pPr>
        <w:tabs>
          <w:tab w:val="left" w:pos="1620"/>
        </w:tabs>
        <w:spacing w:before="240" w:after="240"/>
        <w:ind w:right="-1405"/>
      </w:pPr>
      <w:sdt>
        <w:sdtPr>
          <w:tag w:val="goog_rdk_315"/>
          <w:id w:val="361795402"/>
        </w:sdtPr>
        <w:sdtEndPr/>
        <w:sdtContent>
          <w:r w:rsidR="006139B5">
            <w:t>Le menu du site dispose des rubriques suivantes : accueil, à propos, parcours</w:t>
          </w:r>
        </w:sdtContent>
      </w:sdt>
      <w:r w:rsidR="006139B5">
        <w:t>, compétence</w:t>
      </w:r>
      <w:r w:rsidR="00954F6D">
        <w:t>s</w:t>
      </w:r>
      <w:r w:rsidR="006139B5">
        <w:t>,</w:t>
      </w:r>
      <w:r w:rsidR="00954F6D">
        <w:t xml:space="preserve"> portfolio et contact</w:t>
      </w:r>
    </w:p>
    <w:p w14:paraId="31BCA4E9" w14:textId="1DF8F4FC" w:rsidR="00954F6D" w:rsidRDefault="00954F6D" w:rsidP="00954F6D">
      <w:pPr>
        <w:tabs>
          <w:tab w:val="left" w:pos="1620"/>
        </w:tabs>
        <w:spacing w:before="240" w:after="240"/>
        <w:ind w:right="-1405"/>
      </w:pPr>
      <w:r>
        <w:t>Cette partie en général s’agit d’un site vitrine.</w:t>
      </w:r>
    </w:p>
    <w:p w14:paraId="5E855A5D" w14:textId="0FF19085" w:rsidR="00954F6D" w:rsidRDefault="00954F6D" w:rsidP="00954F6D">
      <w:pPr>
        <w:tabs>
          <w:tab w:val="left" w:pos="1620"/>
        </w:tabs>
        <w:spacing w:before="240" w:after="240"/>
        <w:ind w:right="-1405"/>
      </w:pPr>
      <w:r>
        <w:t>Pour la partie portfolio, il y a intégration dynamique des différents projets. J’ai opté pour la taxonomie suivante :</w:t>
      </w:r>
    </w:p>
    <w:p w14:paraId="3521CAE6" w14:textId="27D6EF31" w:rsidR="00954F6D" w:rsidRDefault="00954F6D" w:rsidP="00954F6D">
      <w:pPr>
        <w:tabs>
          <w:tab w:val="left" w:pos="1620"/>
        </w:tabs>
        <w:spacing w:before="240" w:after="240"/>
        <w:ind w:right="-1405"/>
        <w:rPr>
          <w:i/>
          <w:color w:val="919191"/>
          <w:sz w:val="26"/>
          <w:szCs w:val="26"/>
        </w:rPr>
      </w:pPr>
      <w:r>
        <w:rPr>
          <w:i/>
          <w:color w:val="919191"/>
          <w:sz w:val="26"/>
          <w:szCs w:val="26"/>
        </w:rPr>
        <w:t xml:space="preserve"> Categorie : admin système, cms, developpement web</w:t>
      </w:r>
    </w:p>
    <w:p w14:paraId="3CA97CFA" w14:textId="77777777" w:rsidR="00224266" w:rsidRDefault="00954F6D" w:rsidP="00954F6D">
      <w:pPr>
        <w:tabs>
          <w:tab w:val="left" w:pos="1620"/>
        </w:tabs>
        <w:spacing w:before="240" w:after="240"/>
        <w:ind w:right="-1405"/>
        <w:rPr>
          <w:i/>
          <w:color w:val="919191"/>
          <w:sz w:val="26"/>
          <w:szCs w:val="26"/>
        </w:rPr>
      </w:pPr>
      <w:r>
        <w:rPr>
          <w:i/>
          <w:color w:val="919191"/>
          <w:sz w:val="26"/>
          <w:szCs w:val="26"/>
        </w:rPr>
        <w:t>Etiquette : admin, batman, cms, css, FAN, html, netfilter,panther, pare-feu, portfolio, quiz,space, squid, supervision, travel ,</w:t>
      </w:r>
    </w:p>
    <w:tbl>
      <w:tblPr>
        <w:tblStyle w:val="Grilledutableau"/>
        <w:tblW w:w="0" w:type="auto"/>
        <w:tblLook w:val="04A0" w:firstRow="1" w:lastRow="0" w:firstColumn="1" w:lastColumn="0" w:noHBand="0" w:noVBand="1"/>
      </w:tblPr>
      <w:tblGrid>
        <w:gridCol w:w="3493"/>
        <w:gridCol w:w="3493"/>
        <w:gridCol w:w="3493"/>
      </w:tblGrid>
      <w:tr w:rsidR="00224266" w14:paraId="4F5A425B" w14:textId="77777777" w:rsidTr="00224266">
        <w:tc>
          <w:tcPr>
            <w:tcW w:w="3493" w:type="dxa"/>
          </w:tcPr>
          <w:p w14:paraId="72D8D616" w14:textId="06B7330D" w:rsidR="00224266" w:rsidRDefault="00224266" w:rsidP="00954F6D">
            <w:pPr>
              <w:tabs>
                <w:tab w:val="left" w:pos="1620"/>
              </w:tabs>
              <w:spacing w:before="240" w:after="240"/>
              <w:ind w:right="-1405"/>
              <w:rPr>
                <w:i/>
                <w:color w:val="919191"/>
                <w:sz w:val="26"/>
                <w:szCs w:val="26"/>
              </w:rPr>
            </w:pPr>
            <w:r>
              <w:rPr>
                <w:i/>
                <w:color w:val="919191"/>
                <w:sz w:val="26"/>
                <w:szCs w:val="26"/>
              </w:rPr>
              <w:t>ARTICLE</w:t>
            </w:r>
          </w:p>
        </w:tc>
        <w:tc>
          <w:tcPr>
            <w:tcW w:w="3493" w:type="dxa"/>
          </w:tcPr>
          <w:p w14:paraId="039A0720" w14:textId="4CF2F367" w:rsidR="00224266" w:rsidRDefault="00224266" w:rsidP="00954F6D">
            <w:pPr>
              <w:tabs>
                <w:tab w:val="left" w:pos="1620"/>
              </w:tabs>
              <w:spacing w:before="240" w:after="240"/>
              <w:ind w:right="-1405"/>
              <w:rPr>
                <w:i/>
                <w:color w:val="919191"/>
                <w:sz w:val="26"/>
                <w:szCs w:val="26"/>
              </w:rPr>
            </w:pPr>
            <w:r>
              <w:rPr>
                <w:i/>
                <w:color w:val="919191"/>
                <w:sz w:val="26"/>
                <w:szCs w:val="26"/>
              </w:rPr>
              <w:t>CATEGORIE</w:t>
            </w:r>
          </w:p>
        </w:tc>
        <w:tc>
          <w:tcPr>
            <w:tcW w:w="3493" w:type="dxa"/>
          </w:tcPr>
          <w:p w14:paraId="4710174A" w14:textId="4D731DA8" w:rsidR="00224266" w:rsidRDefault="00224266" w:rsidP="00954F6D">
            <w:pPr>
              <w:tabs>
                <w:tab w:val="left" w:pos="1620"/>
              </w:tabs>
              <w:spacing w:before="240" w:after="240"/>
              <w:ind w:right="-1405"/>
              <w:rPr>
                <w:i/>
                <w:color w:val="919191"/>
                <w:sz w:val="26"/>
                <w:szCs w:val="26"/>
              </w:rPr>
            </w:pPr>
            <w:r>
              <w:rPr>
                <w:i/>
                <w:color w:val="919191"/>
                <w:sz w:val="26"/>
                <w:szCs w:val="26"/>
              </w:rPr>
              <w:t>ETIQUETTE</w:t>
            </w:r>
          </w:p>
        </w:tc>
      </w:tr>
      <w:tr w:rsidR="00224266" w14:paraId="2C9A669C" w14:textId="77777777" w:rsidTr="00224266">
        <w:tc>
          <w:tcPr>
            <w:tcW w:w="3493" w:type="dxa"/>
          </w:tcPr>
          <w:p w14:paraId="54B07A0B" w14:textId="4511AF86" w:rsidR="00224266" w:rsidRDefault="00224266" w:rsidP="00954F6D">
            <w:pPr>
              <w:tabs>
                <w:tab w:val="left" w:pos="1620"/>
              </w:tabs>
              <w:spacing w:before="240" w:after="240"/>
              <w:ind w:right="-1405"/>
              <w:rPr>
                <w:i/>
                <w:color w:val="919191"/>
                <w:sz w:val="26"/>
                <w:szCs w:val="26"/>
              </w:rPr>
            </w:pPr>
            <w:r>
              <w:rPr>
                <w:i/>
                <w:color w:val="919191"/>
                <w:sz w:val="26"/>
                <w:szCs w:val="26"/>
              </w:rPr>
              <w:t>batman</w:t>
            </w:r>
          </w:p>
        </w:tc>
        <w:tc>
          <w:tcPr>
            <w:tcW w:w="3493" w:type="dxa"/>
          </w:tcPr>
          <w:p w14:paraId="1146E1CC" w14:textId="61AA4E5F" w:rsidR="00224266" w:rsidRDefault="00224266" w:rsidP="00954F6D">
            <w:pPr>
              <w:tabs>
                <w:tab w:val="left" w:pos="1620"/>
              </w:tabs>
              <w:spacing w:before="240" w:after="240"/>
              <w:ind w:right="-1405"/>
              <w:rPr>
                <w:i/>
                <w:color w:val="919191"/>
                <w:sz w:val="26"/>
                <w:szCs w:val="26"/>
              </w:rPr>
            </w:pPr>
            <w:r>
              <w:rPr>
                <w:i/>
                <w:color w:val="919191"/>
                <w:sz w:val="26"/>
                <w:szCs w:val="26"/>
              </w:rPr>
              <w:t>developpement web</w:t>
            </w:r>
          </w:p>
        </w:tc>
        <w:tc>
          <w:tcPr>
            <w:tcW w:w="3493" w:type="dxa"/>
          </w:tcPr>
          <w:p w14:paraId="675114DE" w14:textId="6E11D6F4" w:rsidR="00224266" w:rsidRDefault="00224266" w:rsidP="00954F6D">
            <w:pPr>
              <w:tabs>
                <w:tab w:val="left" w:pos="1620"/>
              </w:tabs>
              <w:spacing w:before="240" w:after="240"/>
              <w:ind w:right="-1405"/>
              <w:rPr>
                <w:i/>
                <w:color w:val="919191"/>
                <w:sz w:val="26"/>
                <w:szCs w:val="26"/>
              </w:rPr>
            </w:pPr>
            <w:r>
              <w:rPr>
                <w:i/>
                <w:color w:val="919191"/>
                <w:sz w:val="26"/>
                <w:szCs w:val="26"/>
              </w:rPr>
              <w:t>Css,html,batman,quiz</w:t>
            </w:r>
          </w:p>
        </w:tc>
      </w:tr>
      <w:tr w:rsidR="00224266" w14:paraId="5AAD471E" w14:textId="77777777" w:rsidTr="00224266">
        <w:tc>
          <w:tcPr>
            <w:tcW w:w="3493" w:type="dxa"/>
          </w:tcPr>
          <w:p w14:paraId="3A5F3FF8" w14:textId="78B05C9F" w:rsidR="00224266" w:rsidRDefault="00224266" w:rsidP="00954F6D">
            <w:pPr>
              <w:tabs>
                <w:tab w:val="left" w:pos="1620"/>
              </w:tabs>
              <w:spacing w:before="240" w:after="240"/>
              <w:ind w:right="-1405"/>
              <w:rPr>
                <w:i/>
                <w:color w:val="919191"/>
                <w:sz w:val="26"/>
                <w:szCs w:val="26"/>
              </w:rPr>
            </w:pPr>
            <w:r>
              <w:rPr>
                <w:i/>
                <w:color w:val="919191"/>
                <w:sz w:val="26"/>
                <w:szCs w:val="26"/>
              </w:rPr>
              <w:t>panther</w:t>
            </w:r>
          </w:p>
        </w:tc>
        <w:tc>
          <w:tcPr>
            <w:tcW w:w="3493" w:type="dxa"/>
          </w:tcPr>
          <w:p w14:paraId="7325EA01" w14:textId="20DE2C43" w:rsidR="00224266" w:rsidRDefault="00224266" w:rsidP="00954F6D">
            <w:pPr>
              <w:tabs>
                <w:tab w:val="left" w:pos="1620"/>
              </w:tabs>
              <w:spacing w:before="240" w:after="240"/>
              <w:ind w:right="-1405"/>
              <w:rPr>
                <w:i/>
                <w:color w:val="919191"/>
                <w:sz w:val="26"/>
                <w:szCs w:val="26"/>
              </w:rPr>
            </w:pPr>
            <w:r>
              <w:rPr>
                <w:i/>
                <w:color w:val="919191"/>
                <w:sz w:val="26"/>
                <w:szCs w:val="26"/>
              </w:rPr>
              <w:t>developpement web</w:t>
            </w:r>
          </w:p>
        </w:tc>
        <w:tc>
          <w:tcPr>
            <w:tcW w:w="3493" w:type="dxa"/>
          </w:tcPr>
          <w:p w14:paraId="108F0B32" w14:textId="69EAF6A1" w:rsidR="00224266" w:rsidRDefault="00224266" w:rsidP="00954F6D">
            <w:pPr>
              <w:tabs>
                <w:tab w:val="left" w:pos="1620"/>
              </w:tabs>
              <w:spacing w:before="240" w:after="240"/>
              <w:ind w:right="-1405"/>
              <w:rPr>
                <w:i/>
                <w:color w:val="919191"/>
                <w:sz w:val="26"/>
                <w:szCs w:val="26"/>
              </w:rPr>
            </w:pPr>
            <w:r>
              <w:rPr>
                <w:i/>
                <w:color w:val="919191"/>
                <w:sz w:val="26"/>
                <w:szCs w:val="26"/>
              </w:rPr>
              <w:t>Css,html,panher,quiz</w:t>
            </w:r>
          </w:p>
        </w:tc>
      </w:tr>
      <w:tr w:rsidR="00224266" w14:paraId="61476349" w14:textId="77777777" w:rsidTr="00224266">
        <w:tc>
          <w:tcPr>
            <w:tcW w:w="3493" w:type="dxa"/>
          </w:tcPr>
          <w:p w14:paraId="448E2E74" w14:textId="7C0F70FF" w:rsidR="00224266" w:rsidRDefault="00224266" w:rsidP="00954F6D">
            <w:pPr>
              <w:tabs>
                <w:tab w:val="left" w:pos="1620"/>
              </w:tabs>
              <w:spacing w:before="240" w:after="240"/>
              <w:ind w:right="-1405"/>
              <w:rPr>
                <w:i/>
                <w:color w:val="919191"/>
                <w:sz w:val="26"/>
                <w:szCs w:val="26"/>
              </w:rPr>
            </w:pPr>
            <w:r>
              <w:rPr>
                <w:i/>
                <w:color w:val="919191"/>
                <w:sz w:val="26"/>
                <w:szCs w:val="26"/>
              </w:rPr>
              <w:lastRenderedPageBreak/>
              <w:t>Space travel</w:t>
            </w:r>
          </w:p>
        </w:tc>
        <w:tc>
          <w:tcPr>
            <w:tcW w:w="3493" w:type="dxa"/>
          </w:tcPr>
          <w:p w14:paraId="1D98E8D7" w14:textId="73943D7F" w:rsidR="00224266" w:rsidRDefault="00224266" w:rsidP="00954F6D">
            <w:pPr>
              <w:tabs>
                <w:tab w:val="left" w:pos="1620"/>
              </w:tabs>
              <w:spacing w:before="240" w:after="240"/>
              <w:ind w:right="-1405"/>
              <w:rPr>
                <w:i/>
                <w:color w:val="919191"/>
                <w:sz w:val="26"/>
                <w:szCs w:val="26"/>
              </w:rPr>
            </w:pPr>
            <w:r>
              <w:rPr>
                <w:i/>
                <w:color w:val="919191"/>
                <w:sz w:val="26"/>
                <w:szCs w:val="26"/>
              </w:rPr>
              <w:t>Cms</w:t>
            </w:r>
          </w:p>
        </w:tc>
        <w:tc>
          <w:tcPr>
            <w:tcW w:w="3493" w:type="dxa"/>
          </w:tcPr>
          <w:p w14:paraId="0E294BA3" w14:textId="4CAA7625" w:rsidR="00224266" w:rsidRDefault="00224266" w:rsidP="00954F6D">
            <w:pPr>
              <w:tabs>
                <w:tab w:val="left" w:pos="1620"/>
              </w:tabs>
              <w:spacing w:before="240" w:after="240"/>
              <w:ind w:right="-1405"/>
              <w:rPr>
                <w:i/>
                <w:color w:val="919191"/>
                <w:sz w:val="26"/>
                <w:szCs w:val="26"/>
              </w:rPr>
            </w:pPr>
            <w:r>
              <w:rPr>
                <w:i/>
                <w:color w:val="919191"/>
                <w:sz w:val="26"/>
                <w:szCs w:val="26"/>
              </w:rPr>
              <w:t xml:space="preserve">Cms,space,travel, </w:t>
            </w:r>
            <w:r>
              <w:rPr>
                <w:i/>
                <w:color w:val="919191"/>
                <w:sz w:val="26"/>
                <w:szCs w:val="26"/>
              </w:rPr>
              <w:t>wordpress</w:t>
            </w:r>
          </w:p>
        </w:tc>
      </w:tr>
      <w:tr w:rsidR="00224266" w14:paraId="67E206E9" w14:textId="77777777" w:rsidTr="00224266">
        <w:tc>
          <w:tcPr>
            <w:tcW w:w="3493" w:type="dxa"/>
          </w:tcPr>
          <w:p w14:paraId="0AB8D4C5" w14:textId="0B04A68C" w:rsidR="00224266" w:rsidRDefault="00224266" w:rsidP="00954F6D">
            <w:pPr>
              <w:tabs>
                <w:tab w:val="left" w:pos="1620"/>
              </w:tabs>
              <w:spacing w:before="240" w:after="240"/>
              <w:ind w:right="-1405"/>
              <w:rPr>
                <w:i/>
                <w:color w:val="919191"/>
                <w:sz w:val="26"/>
                <w:szCs w:val="26"/>
              </w:rPr>
            </w:pPr>
            <w:r>
              <w:rPr>
                <w:i/>
                <w:color w:val="919191"/>
                <w:sz w:val="26"/>
                <w:szCs w:val="26"/>
              </w:rPr>
              <w:t>Portfolio</w:t>
            </w:r>
          </w:p>
        </w:tc>
        <w:tc>
          <w:tcPr>
            <w:tcW w:w="3493" w:type="dxa"/>
          </w:tcPr>
          <w:p w14:paraId="6FC73699" w14:textId="247B40E7" w:rsidR="00224266" w:rsidRDefault="00224266" w:rsidP="00954F6D">
            <w:pPr>
              <w:tabs>
                <w:tab w:val="left" w:pos="1620"/>
              </w:tabs>
              <w:spacing w:before="240" w:after="240"/>
              <w:ind w:right="-1405"/>
              <w:rPr>
                <w:i/>
                <w:color w:val="919191"/>
                <w:sz w:val="26"/>
                <w:szCs w:val="26"/>
              </w:rPr>
            </w:pPr>
            <w:r>
              <w:rPr>
                <w:i/>
                <w:color w:val="919191"/>
                <w:sz w:val="26"/>
                <w:szCs w:val="26"/>
              </w:rPr>
              <w:t>Cms</w:t>
            </w:r>
          </w:p>
        </w:tc>
        <w:tc>
          <w:tcPr>
            <w:tcW w:w="3493" w:type="dxa"/>
          </w:tcPr>
          <w:p w14:paraId="48866BCA" w14:textId="64CA41A6" w:rsidR="00224266" w:rsidRDefault="00224266" w:rsidP="00954F6D">
            <w:pPr>
              <w:tabs>
                <w:tab w:val="left" w:pos="1620"/>
              </w:tabs>
              <w:spacing w:before="240" w:after="240"/>
              <w:ind w:right="-1405"/>
              <w:rPr>
                <w:i/>
                <w:color w:val="919191"/>
                <w:sz w:val="26"/>
                <w:szCs w:val="26"/>
              </w:rPr>
            </w:pPr>
            <w:r>
              <w:rPr>
                <w:i/>
                <w:color w:val="919191"/>
                <w:sz w:val="26"/>
                <w:szCs w:val="26"/>
              </w:rPr>
              <w:t xml:space="preserve">Cms,portfolio, </w:t>
            </w:r>
            <w:r>
              <w:rPr>
                <w:i/>
                <w:color w:val="919191"/>
                <w:sz w:val="26"/>
                <w:szCs w:val="26"/>
              </w:rPr>
              <w:t>wordpress</w:t>
            </w:r>
          </w:p>
        </w:tc>
      </w:tr>
      <w:tr w:rsidR="00224266" w14:paraId="199F610A" w14:textId="77777777" w:rsidTr="00224266">
        <w:tc>
          <w:tcPr>
            <w:tcW w:w="3493" w:type="dxa"/>
          </w:tcPr>
          <w:p w14:paraId="65301360" w14:textId="64D225E9" w:rsidR="00224266" w:rsidRDefault="00224266" w:rsidP="00954F6D">
            <w:pPr>
              <w:tabs>
                <w:tab w:val="left" w:pos="1620"/>
              </w:tabs>
              <w:spacing w:before="240" w:after="240"/>
              <w:ind w:right="-1405"/>
              <w:rPr>
                <w:i/>
                <w:color w:val="919191"/>
                <w:sz w:val="26"/>
                <w:szCs w:val="26"/>
              </w:rPr>
            </w:pPr>
            <w:r>
              <w:rPr>
                <w:i/>
                <w:color w:val="919191"/>
                <w:sz w:val="26"/>
                <w:szCs w:val="26"/>
              </w:rPr>
              <w:t>Supervision</w:t>
            </w:r>
          </w:p>
        </w:tc>
        <w:tc>
          <w:tcPr>
            <w:tcW w:w="3493" w:type="dxa"/>
          </w:tcPr>
          <w:p w14:paraId="006437F3" w14:textId="038423BC" w:rsidR="00224266" w:rsidRDefault="00224266" w:rsidP="00954F6D">
            <w:pPr>
              <w:tabs>
                <w:tab w:val="left" w:pos="1620"/>
              </w:tabs>
              <w:spacing w:before="240" w:after="240"/>
              <w:ind w:right="-1405"/>
              <w:rPr>
                <w:i/>
                <w:color w:val="919191"/>
                <w:sz w:val="26"/>
                <w:szCs w:val="26"/>
              </w:rPr>
            </w:pPr>
            <w:r>
              <w:rPr>
                <w:i/>
                <w:color w:val="919191"/>
                <w:sz w:val="26"/>
                <w:szCs w:val="26"/>
              </w:rPr>
              <w:t xml:space="preserve"> admin système</w:t>
            </w:r>
          </w:p>
        </w:tc>
        <w:tc>
          <w:tcPr>
            <w:tcW w:w="3493" w:type="dxa"/>
          </w:tcPr>
          <w:p w14:paraId="1FC3123D" w14:textId="08F3C628" w:rsidR="00224266" w:rsidRDefault="00224266" w:rsidP="00954F6D">
            <w:pPr>
              <w:tabs>
                <w:tab w:val="left" w:pos="1620"/>
              </w:tabs>
              <w:spacing w:before="240" w:after="240"/>
              <w:ind w:right="-1405"/>
              <w:rPr>
                <w:i/>
                <w:color w:val="919191"/>
                <w:sz w:val="26"/>
                <w:szCs w:val="26"/>
              </w:rPr>
            </w:pPr>
            <w:r>
              <w:rPr>
                <w:i/>
                <w:color w:val="919191"/>
                <w:sz w:val="26"/>
                <w:szCs w:val="26"/>
              </w:rPr>
              <w:t>Admin, FAN, supervision</w:t>
            </w:r>
          </w:p>
        </w:tc>
      </w:tr>
      <w:tr w:rsidR="00224266" w14:paraId="5336FFF1" w14:textId="77777777" w:rsidTr="00224266">
        <w:tc>
          <w:tcPr>
            <w:tcW w:w="3493" w:type="dxa"/>
          </w:tcPr>
          <w:p w14:paraId="59B1B52E" w14:textId="73210E0B" w:rsidR="00224266" w:rsidRDefault="00224266" w:rsidP="00954F6D">
            <w:pPr>
              <w:tabs>
                <w:tab w:val="left" w:pos="1620"/>
              </w:tabs>
              <w:spacing w:before="240" w:after="240"/>
              <w:ind w:right="-1405"/>
              <w:rPr>
                <w:i/>
                <w:color w:val="919191"/>
                <w:sz w:val="26"/>
                <w:szCs w:val="26"/>
              </w:rPr>
            </w:pPr>
            <w:r>
              <w:rPr>
                <w:i/>
                <w:color w:val="919191"/>
                <w:sz w:val="26"/>
                <w:szCs w:val="26"/>
              </w:rPr>
              <w:t>Pare-feu</w:t>
            </w:r>
          </w:p>
        </w:tc>
        <w:tc>
          <w:tcPr>
            <w:tcW w:w="3493" w:type="dxa"/>
          </w:tcPr>
          <w:p w14:paraId="118080AD" w14:textId="7A2F3F04" w:rsidR="00224266" w:rsidRDefault="00224266" w:rsidP="00954F6D">
            <w:pPr>
              <w:tabs>
                <w:tab w:val="left" w:pos="1620"/>
              </w:tabs>
              <w:spacing w:before="240" w:after="240"/>
              <w:ind w:right="-1405"/>
              <w:rPr>
                <w:i/>
                <w:color w:val="919191"/>
                <w:sz w:val="26"/>
                <w:szCs w:val="26"/>
              </w:rPr>
            </w:pPr>
            <w:r>
              <w:rPr>
                <w:i/>
                <w:color w:val="919191"/>
                <w:sz w:val="26"/>
                <w:szCs w:val="26"/>
              </w:rPr>
              <w:t xml:space="preserve"> admin système</w:t>
            </w:r>
          </w:p>
        </w:tc>
        <w:tc>
          <w:tcPr>
            <w:tcW w:w="3493" w:type="dxa"/>
          </w:tcPr>
          <w:p w14:paraId="09D533F5" w14:textId="167D1A78" w:rsidR="00224266" w:rsidRDefault="00224266" w:rsidP="00954F6D">
            <w:pPr>
              <w:tabs>
                <w:tab w:val="left" w:pos="1620"/>
              </w:tabs>
              <w:spacing w:before="240" w:after="240"/>
              <w:ind w:right="-1405"/>
              <w:rPr>
                <w:i/>
                <w:color w:val="919191"/>
                <w:sz w:val="26"/>
                <w:szCs w:val="26"/>
              </w:rPr>
            </w:pPr>
            <w:r>
              <w:rPr>
                <w:i/>
                <w:color w:val="919191"/>
                <w:sz w:val="26"/>
                <w:szCs w:val="26"/>
              </w:rPr>
              <w:t>Admin,squid,netfilter, pare-feu</w:t>
            </w:r>
          </w:p>
        </w:tc>
      </w:tr>
    </w:tbl>
    <w:p w14:paraId="382996EC" w14:textId="4680CB38" w:rsidR="00954F6D" w:rsidRDefault="00954F6D" w:rsidP="00954F6D">
      <w:pPr>
        <w:tabs>
          <w:tab w:val="left" w:pos="1620"/>
        </w:tabs>
        <w:spacing w:before="240" w:after="240"/>
        <w:ind w:right="-1405"/>
        <w:rPr>
          <w:i/>
          <w:color w:val="919191"/>
          <w:sz w:val="26"/>
          <w:szCs w:val="26"/>
        </w:rPr>
      </w:pPr>
      <w:r>
        <w:rPr>
          <w:i/>
          <w:color w:val="919191"/>
          <w:sz w:val="26"/>
          <w:szCs w:val="26"/>
        </w:rPr>
        <w:t xml:space="preserve"> </w:t>
      </w:r>
    </w:p>
    <w:sdt>
      <w:sdtPr>
        <w:tag w:val="goog_rdk_396"/>
        <w:id w:val="-105587616"/>
        <w:showingPlcHdr/>
      </w:sdtPr>
      <w:sdtContent>
        <w:p w14:paraId="0A2654D7" w14:textId="1872C1AC" w:rsidR="00DA2441" w:rsidRDefault="006139B5" w:rsidP="00DA2441">
          <w:pPr>
            <w:tabs>
              <w:tab w:val="left" w:pos="1620"/>
            </w:tabs>
            <w:spacing w:before="240" w:after="240"/>
            <w:ind w:right="-1405"/>
            <w:rPr>
              <w:i/>
              <w:color w:val="919191"/>
              <w:sz w:val="26"/>
              <w:szCs w:val="26"/>
            </w:rPr>
            <w:pPrChange w:id="249" w:author="Anonymous" w:date="2023-07-06T12:46:00Z">
              <w:pPr>
                <w:tabs>
                  <w:tab w:val="left" w:pos="1620"/>
                </w:tabs>
                <w:spacing w:before="240" w:after="240"/>
              </w:pPr>
            </w:pPrChange>
          </w:pPr>
          <w:r>
            <w:t xml:space="preserve">     </w:t>
          </w:r>
        </w:p>
      </w:sdtContent>
    </w:sdt>
    <w:sdt>
      <w:sdtPr>
        <w:tag w:val="goog_rdk_397"/>
        <w:id w:val="-1149894282"/>
      </w:sdtPr>
      <w:sdtContent>
        <w:p w14:paraId="7B916A7C" w14:textId="77777777" w:rsidR="00DA2441" w:rsidRDefault="00000000" w:rsidP="00DA2441">
          <w:pPr>
            <w:numPr>
              <w:ilvl w:val="1"/>
              <w:numId w:val="7"/>
            </w:numPr>
            <w:tabs>
              <w:tab w:val="left" w:pos="1620"/>
            </w:tabs>
            <w:ind w:right="-1405"/>
            <w:rPr>
              <w:b/>
              <w:color w:val="FFFFFF"/>
              <w:sz w:val="26"/>
              <w:szCs w:val="26"/>
            </w:rPr>
            <w:pPrChange w:id="250" w:author="Anonymous" w:date="2023-07-06T12:46:00Z">
              <w:pPr>
                <w:numPr>
                  <w:ilvl w:val="1"/>
                  <w:numId w:val="7"/>
                </w:numPr>
                <w:tabs>
                  <w:tab w:val="left" w:pos="1620"/>
                </w:tabs>
                <w:ind w:left="1440" w:hanging="360"/>
              </w:pPr>
            </w:pPrChange>
          </w:pPr>
          <w:r>
            <w:rPr>
              <w:b/>
              <w:color w:val="FFFFFF"/>
              <w:sz w:val="26"/>
              <w:szCs w:val="26"/>
            </w:rPr>
            <w:t xml:space="preserve">Filtres de recherches possibles </w:t>
          </w:r>
        </w:p>
      </w:sdtContent>
    </w:sdt>
    <w:sdt>
      <w:sdtPr>
        <w:tag w:val="goog_rdk_398"/>
        <w:id w:val="1426540337"/>
      </w:sdtPr>
      <w:sdtContent>
        <w:p w14:paraId="14AF0199" w14:textId="6A6E7908" w:rsidR="00DA2441" w:rsidRDefault="00224266" w:rsidP="00DA2441">
          <w:pPr>
            <w:tabs>
              <w:tab w:val="left" w:pos="1620"/>
            </w:tabs>
            <w:spacing w:before="240" w:after="240"/>
            <w:ind w:right="-1405"/>
            <w:rPr>
              <w:color w:val="FFFFFF"/>
              <w:sz w:val="26"/>
              <w:szCs w:val="26"/>
            </w:rPr>
            <w:pPrChange w:id="251" w:author="Anonymous" w:date="2023-07-06T12:46:00Z">
              <w:pPr>
                <w:tabs>
                  <w:tab w:val="left" w:pos="1620"/>
                </w:tabs>
                <w:spacing w:before="240" w:after="240"/>
              </w:pPr>
            </w:pPrChange>
          </w:pPr>
          <w:r>
            <w:rPr>
              <w:color w:val="FFFFFF"/>
              <w:sz w:val="26"/>
              <w:szCs w:val="26"/>
            </w:rPr>
            <w:t xml:space="preserve">La partie portefolio permet de filtrer par catégorie les réalisations  </w:t>
          </w:r>
        </w:p>
      </w:sdtContent>
    </w:sdt>
    <w:sdt>
      <w:sdtPr>
        <w:tag w:val="goog_rdk_399"/>
        <w:id w:val="-2002037353"/>
      </w:sdtPr>
      <w:sdtContent>
        <w:p w14:paraId="18DD0973" w14:textId="77777777" w:rsidR="00DA2441" w:rsidRDefault="00000000" w:rsidP="00DA2441">
          <w:pPr>
            <w:tabs>
              <w:tab w:val="left" w:pos="1620"/>
            </w:tabs>
            <w:spacing w:before="240" w:after="240"/>
            <w:ind w:right="-1405"/>
            <w:rPr>
              <w:color w:val="FFFFFF"/>
              <w:sz w:val="26"/>
              <w:szCs w:val="26"/>
            </w:rPr>
            <w:pPrChange w:id="252" w:author="Anonymous" w:date="2023-07-06T12:46:00Z">
              <w:pPr>
                <w:tabs>
                  <w:tab w:val="left" w:pos="1620"/>
                </w:tabs>
                <w:spacing w:before="240" w:after="240"/>
              </w:pPr>
            </w:pPrChange>
          </w:pPr>
        </w:p>
      </w:sdtContent>
    </w:sdt>
    <w:sdt>
      <w:sdtPr>
        <w:tag w:val="goog_rdk_400"/>
        <w:id w:val="-836302682"/>
      </w:sdtPr>
      <w:sdtContent>
        <w:p w14:paraId="72C04376" w14:textId="77777777" w:rsidR="00DA2441" w:rsidRDefault="00000000" w:rsidP="00DA2441">
          <w:pPr>
            <w:numPr>
              <w:ilvl w:val="1"/>
              <w:numId w:val="7"/>
            </w:numPr>
            <w:tabs>
              <w:tab w:val="left" w:pos="1620"/>
            </w:tabs>
            <w:ind w:right="-1405"/>
            <w:rPr>
              <w:b/>
              <w:color w:val="FFFFFF"/>
              <w:sz w:val="26"/>
              <w:szCs w:val="26"/>
            </w:rPr>
            <w:pPrChange w:id="253" w:author="Anonymous" w:date="2023-07-06T12:46:00Z">
              <w:pPr>
                <w:numPr>
                  <w:ilvl w:val="1"/>
                  <w:numId w:val="7"/>
                </w:numPr>
                <w:tabs>
                  <w:tab w:val="left" w:pos="1620"/>
                </w:tabs>
                <w:ind w:left="1440" w:hanging="360"/>
              </w:pPr>
            </w:pPrChange>
          </w:pPr>
          <w:r>
            <w:rPr>
              <w:b/>
              <w:color w:val="FFFFFF"/>
              <w:sz w:val="26"/>
              <w:szCs w:val="26"/>
            </w:rPr>
            <w:t>Fonctionnalités existantes dans chaque page</w:t>
          </w:r>
        </w:p>
      </w:sdtContent>
    </w:sdt>
    <w:sdt>
      <w:sdtPr>
        <w:tag w:val="goog_rdk_401"/>
        <w:id w:val="445426978"/>
      </w:sdtPr>
      <w:sdtContent>
        <w:p w14:paraId="54E8F908" w14:textId="77777777" w:rsidR="00DA2441" w:rsidRDefault="00000000" w:rsidP="00DA2441">
          <w:pPr>
            <w:tabs>
              <w:tab w:val="left" w:pos="1620"/>
            </w:tabs>
            <w:spacing w:before="240" w:after="240"/>
            <w:ind w:right="-1405"/>
            <w:rPr>
              <w:color w:val="FFFFFF"/>
              <w:sz w:val="24"/>
              <w:szCs w:val="24"/>
            </w:rPr>
            <w:pPrChange w:id="254" w:author="Anonymous" w:date="2023-07-06T12:46:00Z">
              <w:pPr>
                <w:tabs>
                  <w:tab w:val="left" w:pos="1620"/>
                </w:tabs>
                <w:spacing w:before="240" w:after="240"/>
              </w:pPr>
            </w:pPrChange>
          </w:pPr>
          <w:r>
            <w:rPr>
              <w:color w:val="FFFFFF"/>
              <w:sz w:val="26"/>
              <w:szCs w:val="26"/>
            </w:rPr>
            <w:t>Définissez les liens entre les pages, les interactions des boutons et des liens.</w:t>
          </w:r>
        </w:p>
      </w:sdtContent>
    </w:sdt>
    <w:sdt>
      <w:sdtPr>
        <w:tag w:val="goog_rdk_402"/>
        <w:id w:val="1593593610"/>
      </w:sdtPr>
      <w:sdtContent>
        <w:p w14:paraId="08A688CB" w14:textId="77777777" w:rsidR="00DA2441" w:rsidRDefault="00000000" w:rsidP="00DA2441">
          <w:pPr>
            <w:tabs>
              <w:tab w:val="left" w:pos="1620"/>
            </w:tabs>
            <w:ind w:left="720" w:right="-1405"/>
            <w:rPr>
              <w:color w:val="FFFFFF"/>
              <w:sz w:val="24"/>
              <w:szCs w:val="24"/>
            </w:rPr>
            <w:pPrChange w:id="255" w:author="Anonymous" w:date="2023-07-06T12:46:00Z">
              <w:pPr>
                <w:tabs>
                  <w:tab w:val="left" w:pos="1620"/>
                </w:tabs>
                <w:ind w:left="720"/>
              </w:pPr>
            </w:pPrChange>
          </w:pPr>
        </w:p>
      </w:sdtContent>
    </w:sdt>
    <w:sdt>
      <w:sdtPr>
        <w:tag w:val="goog_rdk_403"/>
        <w:id w:val="2139525445"/>
      </w:sdtPr>
      <w:sdtContent>
        <w:p w14:paraId="77DA81E6" w14:textId="77777777" w:rsidR="00DA2441" w:rsidRDefault="00000000" w:rsidP="00DA2441">
          <w:pPr>
            <w:tabs>
              <w:tab w:val="left" w:pos="1620"/>
            </w:tabs>
            <w:ind w:left="720" w:right="-1405"/>
            <w:rPr>
              <w:i/>
              <w:color w:val="919191"/>
              <w:sz w:val="26"/>
              <w:szCs w:val="26"/>
            </w:rPr>
            <w:pPrChange w:id="256" w:author="Anonymous" w:date="2023-07-06T12:46:00Z">
              <w:pPr>
                <w:tabs>
                  <w:tab w:val="left" w:pos="1620"/>
                </w:tabs>
                <w:ind w:left="720"/>
              </w:pPr>
            </w:pPrChange>
          </w:pPr>
          <w:r>
            <w:rPr>
              <w:i/>
              <w:color w:val="919191"/>
              <w:sz w:val="26"/>
              <w:szCs w:val="26"/>
            </w:rPr>
            <w:t xml:space="preserve">Exemple : </w:t>
          </w:r>
        </w:p>
      </w:sdtContent>
    </w:sdt>
    <w:sdt>
      <w:sdtPr>
        <w:tag w:val="goog_rdk_404"/>
        <w:id w:val="1569464073"/>
      </w:sdtPr>
      <w:sdtContent>
        <w:p w14:paraId="14B65090" w14:textId="77777777" w:rsidR="00DA2441" w:rsidRDefault="00000000" w:rsidP="00DA2441">
          <w:pPr>
            <w:tabs>
              <w:tab w:val="left" w:pos="1620"/>
            </w:tabs>
            <w:ind w:left="720" w:right="-1405"/>
            <w:rPr>
              <w:i/>
              <w:color w:val="919191"/>
              <w:sz w:val="26"/>
              <w:szCs w:val="26"/>
            </w:rPr>
            <w:pPrChange w:id="257" w:author="Anonymous" w:date="2023-07-06T12:46:00Z">
              <w:pPr>
                <w:tabs>
                  <w:tab w:val="left" w:pos="1620"/>
                </w:tabs>
                <w:ind w:left="720"/>
              </w:pPr>
            </w:pPrChange>
          </w:pPr>
          <w:r>
            <w:rPr>
              <w:i/>
              <w:color w:val="919191"/>
              <w:sz w:val="26"/>
              <w:szCs w:val="26"/>
            </w:rPr>
            <w:t>PAGE HOME</w:t>
          </w:r>
        </w:p>
      </w:sdtContent>
    </w:sdt>
    <w:sdt>
      <w:sdtPr>
        <w:tag w:val="goog_rdk_405"/>
        <w:id w:val="-464276569"/>
      </w:sdtPr>
      <w:sdtContent>
        <w:p w14:paraId="313D6F78" w14:textId="77777777" w:rsidR="00DA2441" w:rsidRDefault="00000000" w:rsidP="00DA2441">
          <w:pPr>
            <w:tabs>
              <w:tab w:val="left" w:pos="1620"/>
            </w:tabs>
            <w:ind w:left="720" w:right="-1405"/>
            <w:rPr>
              <w:i/>
              <w:color w:val="919191"/>
              <w:sz w:val="26"/>
              <w:szCs w:val="26"/>
            </w:rPr>
            <w:pPrChange w:id="258" w:author="Anonymous" w:date="2023-07-06T12:46:00Z">
              <w:pPr>
                <w:tabs>
                  <w:tab w:val="left" w:pos="1620"/>
                </w:tabs>
                <w:ind w:left="720"/>
              </w:pPr>
            </w:pPrChange>
          </w:pPr>
          <w:r>
            <w:rPr>
              <w:i/>
              <w:color w:val="919191"/>
              <w:sz w:val="26"/>
              <w:szCs w:val="26"/>
            </w:rPr>
            <w:t>—----------------------</w:t>
          </w:r>
        </w:p>
      </w:sdtContent>
    </w:sdt>
    <w:sdt>
      <w:sdtPr>
        <w:tag w:val="goog_rdk_406"/>
        <w:id w:val="975578655"/>
      </w:sdtPr>
      <w:sdtContent>
        <w:p w14:paraId="1CEA0931" w14:textId="77777777" w:rsidR="00DA2441" w:rsidRDefault="00000000" w:rsidP="00DA2441">
          <w:pPr>
            <w:tabs>
              <w:tab w:val="left" w:pos="1620"/>
            </w:tabs>
            <w:ind w:left="720" w:right="-1405"/>
            <w:rPr>
              <w:i/>
              <w:color w:val="919191"/>
              <w:sz w:val="26"/>
              <w:szCs w:val="26"/>
            </w:rPr>
            <w:pPrChange w:id="259" w:author="Anonymous" w:date="2023-07-06T12:46:00Z">
              <w:pPr>
                <w:tabs>
                  <w:tab w:val="left" w:pos="1620"/>
                </w:tabs>
                <w:ind w:left="720"/>
              </w:pPr>
            </w:pPrChange>
          </w:pPr>
          <w:r>
            <w:rPr>
              <w:i/>
              <w:color w:val="919191"/>
              <w:sz w:val="26"/>
              <w:szCs w:val="26"/>
            </w:rPr>
            <w:t>Logo =&gt; Home</w:t>
          </w:r>
        </w:p>
      </w:sdtContent>
    </w:sdt>
    <w:sdt>
      <w:sdtPr>
        <w:tag w:val="goog_rdk_407"/>
        <w:id w:val="-742254852"/>
      </w:sdtPr>
      <w:sdtContent>
        <w:p w14:paraId="596F51EC" w14:textId="77777777" w:rsidR="00DA2441" w:rsidRDefault="00000000" w:rsidP="00DA2441">
          <w:pPr>
            <w:tabs>
              <w:tab w:val="left" w:pos="1620"/>
            </w:tabs>
            <w:ind w:left="720" w:right="-1405"/>
            <w:rPr>
              <w:i/>
              <w:color w:val="919191"/>
              <w:sz w:val="26"/>
              <w:szCs w:val="26"/>
            </w:rPr>
            <w:pPrChange w:id="260" w:author="Anonymous" w:date="2023-07-06T12:46:00Z">
              <w:pPr>
                <w:tabs>
                  <w:tab w:val="left" w:pos="1620"/>
                </w:tabs>
                <w:ind w:left="720"/>
              </w:pPr>
            </w:pPrChange>
          </w:pPr>
          <w:r>
            <w:rPr>
              <w:i/>
              <w:color w:val="919191"/>
              <w:sz w:val="26"/>
              <w:szCs w:val="26"/>
            </w:rPr>
            <w:t>Bouton “En savoir plus” =&gt; Fiche produit</w:t>
          </w:r>
        </w:p>
      </w:sdtContent>
    </w:sdt>
    <w:sdt>
      <w:sdtPr>
        <w:tag w:val="goog_rdk_408"/>
        <w:id w:val="326872485"/>
      </w:sdtPr>
      <w:sdtContent>
        <w:p w14:paraId="1EA6C29F" w14:textId="77777777" w:rsidR="00DA2441" w:rsidRDefault="00000000" w:rsidP="00DA2441">
          <w:pPr>
            <w:tabs>
              <w:tab w:val="left" w:pos="1620"/>
            </w:tabs>
            <w:ind w:left="720" w:right="-1405"/>
            <w:rPr>
              <w:i/>
              <w:color w:val="919191"/>
              <w:sz w:val="26"/>
              <w:szCs w:val="26"/>
            </w:rPr>
            <w:pPrChange w:id="261" w:author="Anonymous" w:date="2023-07-06T12:46:00Z">
              <w:pPr>
                <w:tabs>
                  <w:tab w:val="left" w:pos="1620"/>
                </w:tabs>
                <w:ind w:left="720"/>
              </w:pPr>
            </w:pPrChange>
          </w:pPr>
          <w:r>
            <w:rPr>
              <w:i/>
              <w:color w:val="919191"/>
              <w:sz w:val="26"/>
              <w:szCs w:val="26"/>
            </w:rPr>
            <w:t>Bouton “Ajouter au panier” =&gt; Panier</w:t>
          </w:r>
        </w:p>
      </w:sdtContent>
    </w:sdt>
    <w:sdt>
      <w:sdtPr>
        <w:tag w:val="goog_rdk_409"/>
        <w:id w:val="-287737909"/>
      </w:sdtPr>
      <w:sdtContent>
        <w:p w14:paraId="7E851936" w14:textId="77777777" w:rsidR="00DA2441" w:rsidRDefault="00000000" w:rsidP="00DA2441">
          <w:pPr>
            <w:tabs>
              <w:tab w:val="left" w:pos="1620"/>
            </w:tabs>
            <w:ind w:left="720" w:right="-1405"/>
            <w:rPr>
              <w:i/>
              <w:color w:val="919191"/>
              <w:sz w:val="26"/>
              <w:szCs w:val="26"/>
            </w:rPr>
            <w:pPrChange w:id="262" w:author="Anonymous" w:date="2023-07-06T12:46:00Z">
              <w:pPr>
                <w:tabs>
                  <w:tab w:val="left" w:pos="1620"/>
                </w:tabs>
                <w:ind w:left="720"/>
              </w:pPr>
            </w:pPrChange>
          </w:pPr>
          <w:r>
            <w:rPr>
              <w:i/>
              <w:color w:val="919191"/>
              <w:sz w:val="26"/>
              <w:szCs w:val="26"/>
            </w:rPr>
            <w:t>Fenêtre Panier / Bouton valider =&gt; Authentification</w:t>
          </w:r>
        </w:p>
      </w:sdtContent>
    </w:sdt>
    <w:sdt>
      <w:sdtPr>
        <w:tag w:val="goog_rdk_410"/>
        <w:id w:val="282306536"/>
      </w:sdtPr>
      <w:sdtContent>
        <w:p w14:paraId="53252972" w14:textId="77777777" w:rsidR="00DA2441" w:rsidRDefault="00000000" w:rsidP="00DA2441">
          <w:pPr>
            <w:tabs>
              <w:tab w:val="left" w:pos="1620"/>
            </w:tabs>
            <w:ind w:left="720" w:right="-1405"/>
            <w:rPr>
              <w:i/>
              <w:color w:val="919191"/>
              <w:sz w:val="26"/>
              <w:szCs w:val="26"/>
            </w:rPr>
            <w:pPrChange w:id="263" w:author="Anonymous" w:date="2023-07-06T12:46:00Z">
              <w:pPr>
                <w:tabs>
                  <w:tab w:val="left" w:pos="1620"/>
                </w:tabs>
                <w:ind w:left="720"/>
              </w:pPr>
            </w:pPrChange>
          </w:pPr>
          <w:r>
            <w:rPr>
              <w:i/>
              <w:color w:val="919191"/>
              <w:sz w:val="26"/>
              <w:szCs w:val="26"/>
            </w:rPr>
            <w:t>Bouton “Confirmer” =&gt; Paiement</w:t>
          </w:r>
        </w:p>
      </w:sdtContent>
    </w:sdt>
    <w:sdt>
      <w:sdtPr>
        <w:tag w:val="goog_rdk_411"/>
        <w:id w:val="-883095814"/>
      </w:sdtPr>
      <w:sdtContent>
        <w:p w14:paraId="53B3EBEE" w14:textId="77777777" w:rsidR="00DA2441" w:rsidRDefault="00000000" w:rsidP="00DA2441">
          <w:pPr>
            <w:tabs>
              <w:tab w:val="left" w:pos="1620"/>
            </w:tabs>
            <w:ind w:left="720" w:right="-1405"/>
            <w:rPr>
              <w:i/>
              <w:color w:val="919191"/>
              <w:sz w:val="26"/>
              <w:szCs w:val="26"/>
            </w:rPr>
            <w:pPrChange w:id="264" w:author="Anonymous" w:date="2023-07-06T12:46:00Z">
              <w:pPr>
                <w:tabs>
                  <w:tab w:val="left" w:pos="1620"/>
                </w:tabs>
                <w:ind w:left="720"/>
              </w:pPr>
            </w:pPrChange>
          </w:pPr>
          <w:r>
            <w:rPr>
              <w:i/>
              <w:color w:val="919191"/>
              <w:sz w:val="26"/>
              <w:szCs w:val="26"/>
            </w:rPr>
            <w:t>Fenêtre Paiement / bouton “Valider” =&gt; Merci ! paiement effectué.</w:t>
          </w:r>
        </w:p>
      </w:sdtContent>
    </w:sdt>
    <w:sdt>
      <w:sdtPr>
        <w:tag w:val="goog_rdk_412"/>
        <w:id w:val="-403604191"/>
      </w:sdtPr>
      <w:sdtContent>
        <w:p w14:paraId="386EEA6B" w14:textId="77777777" w:rsidR="00DA2441" w:rsidRDefault="00000000" w:rsidP="00DA2441">
          <w:pPr>
            <w:tabs>
              <w:tab w:val="left" w:pos="1620"/>
            </w:tabs>
            <w:ind w:left="720" w:right="-1405"/>
            <w:rPr>
              <w:i/>
              <w:color w:val="919191"/>
              <w:sz w:val="26"/>
              <w:szCs w:val="26"/>
            </w:rPr>
            <w:pPrChange w:id="265" w:author="Anonymous" w:date="2023-07-06T12:46:00Z">
              <w:pPr>
                <w:tabs>
                  <w:tab w:val="left" w:pos="1620"/>
                </w:tabs>
                <w:ind w:left="720"/>
              </w:pPr>
            </w:pPrChange>
          </w:pPr>
          <w:r>
            <w:rPr>
              <w:i/>
              <w:color w:val="919191"/>
              <w:sz w:val="26"/>
              <w:szCs w:val="26"/>
            </w:rPr>
            <w:t>Bouton “Connexion” =&gt; Connexion</w:t>
          </w:r>
        </w:p>
      </w:sdtContent>
    </w:sdt>
    <w:sdt>
      <w:sdtPr>
        <w:tag w:val="goog_rdk_413"/>
        <w:id w:val="-1427967266"/>
      </w:sdtPr>
      <w:sdtContent>
        <w:p w14:paraId="1223E65D" w14:textId="77777777" w:rsidR="00DA2441" w:rsidRDefault="00000000" w:rsidP="00DA2441">
          <w:pPr>
            <w:tabs>
              <w:tab w:val="left" w:pos="1620"/>
            </w:tabs>
            <w:ind w:left="720" w:right="-1405"/>
            <w:rPr>
              <w:i/>
              <w:color w:val="919191"/>
              <w:sz w:val="26"/>
              <w:szCs w:val="26"/>
            </w:rPr>
            <w:pPrChange w:id="266" w:author="Anonymous" w:date="2023-07-06T12:46:00Z">
              <w:pPr>
                <w:tabs>
                  <w:tab w:val="left" w:pos="1620"/>
                </w:tabs>
                <w:ind w:left="720"/>
              </w:pPr>
            </w:pPrChange>
          </w:pPr>
          <w:r>
            <w:rPr>
              <w:i/>
              <w:color w:val="919191"/>
              <w:sz w:val="26"/>
              <w:szCs w:val="26"/>
            </w:rPr>
            <w:t>Fenêtre Connexion / Lien “S’inscrire” =&gt; Inscription</w:t>
          </w:r>
        </w:p>
      </w:sdtContent>
    </w:sdt>
    <w:sdt>
      <w:sdtPr>
        <w:tag w:val="goog_rdk_414"/>
        <w:id w:val="-1839526858"/>
      </w:sdtPr>
      <w:sdtContent>
        <w:p w14:paraId="064928F3" w14:textId="77777777" w:rsidR="00DA2441" w:rsidRDefault="00000000" w:rsidP="00DA2441">
          <w:pPr>
            <w:tabs>
              <w:tab w:val="left" w:pos="1620"/>
            </w:tabs>
            <w:ind w:left="720" w:right="-1405"/>
            <w:rPr>
              <w:i/>
              <w:color w:val="919191"/>
              <w:sz w:val="26"/>
              <w:szCs w:val="26"/>
            </w:rPr>
            <w:pPrChange w:id="267" w:author="Anonymous" w:date="2023-07-06T12:46:00Z">
              <w:pPr>
                <w:tabs>
                  <w:tab w:val="left" w:pos="1620"/>
                </w:tabs>
                <w:ind w:left="720"/>
              </w:pPr>
            </w:pPrChange>
          </w:pPr>
          <w:r>
            <w:rPr>
              <w:i/>
              <w:color w:val="919191"/>
              <w:sz w:val="26"/>
              <w:szCs w:val="26"/>
            </w:rPr>
            <w:t>Fenêtre Inscription / Lien “Se connecter =&gt; Connexion</w:t>
          </w:r>
        </w:p>
      </w:sdtContent>
    </w:sdt>
    <w:sdt>
      <w:sdtPr>
        <w:tag w:val="goog_rdk_415"/>
        <w:id w:val="-878694137"/>
      </w:sdtPr>
      <w:sdtContent>
        <w:p w14:paraId="3FB4975E" w14:textId="77777777" w:rsidR="00DA2441" w:rsidRDefault="00000000" w:rsidP="00DA2441">
          <w:pPr>
            <w:tabs>
              <w:tab w:val="left" w:pos="1620"/>
            </w:tabs>
            <w:ind w:left="720" w:right="-1405"/>
            <w:rPr>
              <w:color w:val="FFFFFF"/>
              <w:sz w:val="24"/>
              <w:szCs w:val="24"/>
            </w:rPr>
            <w:pPrChange w:id="268" w:author="Anonymous" w:date="2023-07-06T12:46:00Z">
              <w:pPr>
                <w:tabs>
                  <w:tab w:val="left" w:pos="1620"/>
                </w:tabs>
                <w:ind w:left="720"/>
              </w:pPr>
            </w:pPrChange>
          </w:pPr>
        </w:p>
      </w:sdtContent>
    </w:sdt>
    <w:sdt>
      <w:sdtPr>
        <w:tag w:val="goog_rdk_416"/>
        <w:id w:val="504475495"/>
      </w:sdtPr>
      <w:sdtContent>
        <w:p w14:paraId="0E1FC79E" w14:textId="77777777" w:rsidR="00DA2441" w:rsidRDefault="00000000" w:rsidP="00DA2441">
          <w:pPr>
            <w:tabs>
              <w:tab w:val="left" w:pos="1620"/>
            </w:tabs>
            <w:ind w:left="720" w:right="-1405"/>
            <w:rPr>
              <w:color w:val="FFFFFF"/>
              <w:sz w:val="24"/>
              <w:szCs w:val="24"/>
            </w:rPr>
            <w:pPrChange w:id="269" w:author="Anonymous" w:date="2023-07-06T12:46:00Z">
              <w:pPr>
                <w:tabs>
                  <w:tab w:val="left" w:pos="1620"/>
                </w:tabs>
                <w:ind w:left="720"/>
              </w:pPr>
            </w:pPrChange>
          </w:pPr>
        </w:p>
      </w:sdtContent>
    </w:sdt>
    <w:sdt>
      <w:sdtPr>
        <w:tag w:val="goog_rdk_417"/>
        <w:id w:val="1450443487"/>
      </w:sdtPr>
      <w:sdtContent>
        <w:p w14:paraId="7439C366" w14:textId="77777777" w:rsidR="00DA2441" w:rsidRDefault="00000000" w:rsidP="00DA2441">
          <w:pPr>
            <w:numPr>
              <w:ilvl w:val="1"/>
              <w:numId w:val="7"/>
            </w:numPr>
            <w:tabs>
              <w:tab w:val="left" w:pos="1620"/>
            </w:tabs>
            <w:ind w:right="-1405"/>
            <w:rPr>
              <w:b/>
              <w:color w:val="FFFFFF"/>
              <w:sz w:val="26"/>
              <w:szCs w:val="26"/>
            </w:rPr>
            <w:pPrChange w:id="270" w:author="Anonymous" w:date="2023-07-06T12:46:00Z">
              <w:pPr>
                <w:numPr>
                  <w:ilvl w:val="1"/>
                  <w:numId w:val="7"/>
                </w:numPr>
                <w:tabs>
                  <w:tab w:val="left" w:pos="1620"/>
                </w:tabs>
                <w:ind w:left="1440" w:hanging="360"/>
              </w:pPr>
            </w:pPrChange>
          </w:pPr>
          <w:r>
            <w:rPr>
              <w:b/>
              <w:color w:val="FFFFFF"/>
              <w:sz w:val="26"/>
              <w:szCs w:val="26"/>
            </w:rPr>
            <w:t>Caractéristiques des fiches produits</w:t>
          </w:r>
        </w:p>
      </w:sdtContent>
    </w:sdt>
    <w:sdt>
      <w:sdtPr>
        <w:tag w:val="goog_rdk_430"/>
        <w:id w:val="300126362"/>
      </w:sdtPr>
      <w:sdtContent>
        <w:p w14:paraId="230EDCBE" w14:textId="77777777" w:rsidR="00DA2441" w:rsidRDefault="00000000" w:rsidP="00DA2441">
          <w:pPr>
            <w:tabs>
              <w:tab w:val="left" w:pos="1620"/>
            </w:tabs>
            <w:spacing w:before="240" w:after="240"/>
            <w:ind w:left="720" w:right="-1405"/>
            <w:rPr>
              <w:color w:val="CCCCCC"/>
              <w:sz w:val="26"/>
              <w:szCs w:val="26"/>
            </w:rPr>
            <w:pPrChange w:id="271" w:author="Anonymous" w:date="2023-07-06T12:46:00Z">
              <w:pPr>
                <w:tabs>
                  <w:tab w:val="left" w:pos="1620"/>
                </w:tabs>
                <w:spacing w:before="240" w:after="240"/>
                <w:ind w:left="720"/>
              </w:pPr>
            </w:pPrChange>
          </w:pPr>
        </w:p>
      </w:sdtContent>
    </w:sdt>
    <w:sdt>
      <w:sdtPr>
        <w:tag w:val="goog_rdk_431"/>
        <w:id w:val="-789206489"/>
      </w:sdtPr>
      <w:sdtContent>
        <w:p w14:paraId="0C373B45" w14:textId="77777777" w:rsidR="00DA2441" w:rsidRDefault="00000000" w:rsidP="00DA2441">
          <w:pPr>
            <w:numPr>
              <w:ilvl w:val="1"/>
              <w:numId w:val="7"/>
            </w:numPr>
            <w:tabs>
              <w:tab w:val="left" w:pos="1620"/>
            </w:tabs>
            <w:ind w:right="-1405"/>
            <w:rPr>
              <w:b/>
              <w:color w:val="FFFFFF"/>
              <w:sz w:val="26"/>
              <w:szCs w:val="26"/>
            </w:rPr>
            <w:pPrChange w:id="272" w:author="Anonymous" w:date="2023-07-06T12:46:00Z">
              <w:pPr>
                <w:numPr>
                  <w:ilvl w:val="1"/>
                  <w:numId w:val="7"/>
                </w:numPr>
                <w:tabs>
                  <w:tab w:val="left" w:pos="1620"/>
                </w:tabs>
                <w:ind w:left="1440" w:hanging="360"/>
              </w:pPr>
            </w:pPrChange>
          </w:pPr>
          <w:r>
            <w:rPr>
              <w:b/>
              <w:color w:val="FFFFFF"/>
              <w:sz w:val="26"/>
              <w:szCs w:val="26"/>
            </w:rPr>
            <w:t>Caractéristiques de la page paiement</w:t>
          </w:r>
        </w:p>
      </w:sdtContent>
    </w:sdt>
    <w:sdt>
      <w:sdtPr>
        <w:tag w:val="goog_rdk_432"/>
        <w:id w:val="-71813877"/>
      </w:sdtPr>
      <w:sdtContent>
        <w:p w14:paraId="3DE97C2A" w14:textId="77777777" w:rsidR="00DA2441" w:rsidRDefault="00000000" w:rsidP="00DA2441">
          <w:pPr>
            <w:tabs>
              <w:tab w:val="left" w:pos="1620"/>
            </w:tabs>
            <w:spacing w:before="240" w:after="240"/>
            <w:ind w:right="-1405"/>
            <w:rPr>
              <w:color w:val="FFFFFF"/>
              <w:sz w:val="26"/>
              <w:szCs w:val="26"/>
            </w:rPr>
            <w:pPrChange w:id="273" w:author="Anonymous" w:date="2023-07-06T12:46:00Z">
              <w:pPr>
                <w:tabs>
                  <w:tab w:val="left" w:pos="1620"/>
                </w:tabs>
                <w:spacing w:before="240" w:after="240"/>
              </w:pPr>
            </w:pPrChange>
          </w:pPr>
          <w:r>
            <w:rPr>
              <w:color w:val="FFFFFF"/>
              <w:sz w:val="26"/>
              <w:szCs w:val="26"/>
            </w:rPr>
            <w:t xml:space="preserve">La page paiement est composé de : </w:t>
          </w:r>
        </w:p>
      </w:sdtContent>
    </w:sdt>
    <w:p w14:paraId="3B22BF84" w14:textId="56D71E41" w:rsidR="00DA2441" w:rsidRDefault="00000000" w:rsidP="00224266">
      <w:pPr>
        <w:numPr>
          <w:ilvl w:val="0"/>
          <w:numId w:val="11"/>
        </w:numPr>
        <w:tabs>
          <w:tab w:val="left" w:pos="1620"/>
        </w:tabs>
        <w:spacing w:before="240"/>
        <w:ind w:right="-1405"/>
        <w:rPr>
          <w:i/>
          <w:color w:val="FFFFFF"/>
          <w:sz w:val="24"/>
          <w:szCs w:val="24"/>
        </w:rPr>
        <w:pPrChange w:id="274" w:author="Anonymous" w:date="2023-07-06T12:46:00Z">
          <w:pPr>
            <w:tabs>
              <w:tab w:val="left" w:pos="1620"/>
            </w:tabs>
          </w:pPr>
        </w:pPrChange>
      </w:pPr>
      <w:sdt>
        <w:sdtPr>
          <w:tag w:val="goog_rdk_433"/>
          <w:id w:val="1119426791"/>
          <w:showingPlcHdr/>
        </w:sdtPr>
        <w:sdtEndPr/>
        <w:sdtContent>
          <w:r w:rsidR="00224266">
            <w:t xml:space="preserve">     </w:t>
          </w:r>
        </w:sdtContent>
      </w:sdt>
    </w:p>
    <w:sdt>
      <w:sdtPr>
        <w:tag w:val="goog_rdk_442"/>
        <w:id w:val="-1099183445"/>
      </w:sdtPr>
      <w:sdtContent>
        <w:p w14:paraId="3B22BF84" w14:textId="56D71E41" w:rsidR="00DA2441" w:rsidRDefault="00000000" w:rsidP="00224266">
          <w:pPr>
            <w:numPr>
              <w:ilvl w:val="0"/>
              <w:numId w:val="11"/>
            </w:numPr>
            <w:tabs>
              <w:tab w:val="left" w:pos="1620"/>
            </w:tabs>
            <w:spacing w:before="240"/>
            <w:ind w:right="-1405"/>
            <w:rPr>
              <w:i/>
              <w:color w:val="FFFFFF"/>
              <w:sz w:val="24"/>
              <w:szCs w:val="24"/>
            </w:rPr>
            <w:pPrChange w:id="275" w:author="Anonymous" w:date="2023-07-06T12:46:00Z">
              <w:pPr>
                <w:tabs>
                  <w:tab w:val="left" w:pos="1620"/>
                </w:tabs>
              </w:pPr>
            </w:pPrChange>
          </w:pPr>
        </w:p>
      </w:sdtContent>
    </w:sdt>
    <w:sdt>
      <w:sdtPr>
        <w:tag w:val="goog_rdk_443"/>
        <w:id w:val="1603152927"/>
      </w:sdtPr>
      <w:sdtContent>
        <w:p w14:paraId="3F1A0132" w14:textId="77777777" w:rsidR="00DA2441" w:rsidRDefault="00000000" w:rsidP="00DA2441">
          <w:pPr>
            <w:numPr>
              <w:ilvl w:val="1"/>
              <w:numId w:val="7"/>
            </w:numPr>
            <w:tabs>
              <w:tab w:val="left" w:pos="1620"/>
            </w:tabs>
            <w:ind w:right="-1405"/>
            <w:rPr>
              <w:b/>
              <w:color w:val="FFFFFF"/>
              <w:sz w:val="26"/>
              <w:szCs w:val="26"/>
            </w:rPr>
            <w:pPrChange w:id="276" w:author="Anonymous" w:date="2023-07-06T12:46:00Z">
              <w:pPr>
                <w:numPr>
                  <w:ilvl w:val="1"/>
                  <w:numId w:val="7"/>
                </w:numPr>
                <w:tabs>
                  <w:tab w:val="left" w:pos="1620"/>
                </w:tabs>
                <w:ind w:left="1440" w:hanging="360"/>
              </w:pPr>
            </w:pPrChange>
          </w:pPr>
          <w:r>
            <w:rPr>
              <w:b/>
              <w:color w:val="FFFFFF"/>
              <w:sz w:val="26"/>
              <w:szCs w:val="26"/>
            </w:rPr>
            <w:t>Composants de l’espace utilisateur</w:t>
          </w:r>
        </w:p>
      </w:sdtContent>
    </w:sdt>
    <w:sdt>
      <w:sdtPr>
        <w:tag w:val="goog_rdk_460"/>
        <w:id w:val="1064603471"/>
      </w:sdtPr>
      <w:sdtContent>
        <w:p w14:paraId="1631B1F7" w14:textId="77777777" w:rsidR="00DA2441" w:rsidRDefault="00000000" w:rsidP="00DA2441">
          <w:pPr>
            <w:tabs>
              <w:tab w:val="left" w:pos="1620"/>
            </w:tabs>
            <w:spacing w:before="240" w:after="240"/>
            <w:ind w:right="-1405"/>
            <w:jc w:val="center"/>
            <w:rPr>
              <w:color w:val="CCCCCC"/>
              <w:sz w:val="26"/>
              <w:szCs w:val="26"/>
            </w:rPr>
            <w:pPrChange w:id="277" w:author="Anonymous" w:date="2023-07-06T12:46:00Z">
              <w:pPr>
                <w:tabs>
                  <w:tab w:val="left" w:pos="1620"/>
                </w:tabs>
                <w:spacing w:before="240" w:after="240"/>
                <w:jc w:val="center"/>
              </w:pPr>
            </w:pPrChange>
          </w:pPr>
          <w:r>
            <w:rPr>
              <w:i/>
              <w:color w:val="919191"/>
              <w:sz w:val="26"/>
              <w:szCs w:val="26"/>
            </w:rPr>
            <w:t>--------------------Les parties qui suivent ont été déposées à titre d’info, donc l’apprenant n’aura pas à les traiter —---------</w:t>
          </w:r>
        </w:p>
      </w:sdtContent>
    </w:sdt>
    <w:sdt>
      <w:sdtPr>
        <w:tag w:val="goog_rdk_461"/>
        <w:id w:val="506325658"/>
      </w:sdtPr>
      <w:sdtContent>
        <w:p w14:paraId="0B851E23" w14:textId="77777777" w:rsidR="00DA2441" w:rsidRDefault="00000000" w:rsidP="00DA2441">
          <w:pPr>
            <w:numPr>
              <w:ilvl w:val="0"/>
              <w:numId w:val="7"/>
            </w:numPr>
            <w:tabs>
              <w:tab w:val="left" w:pos="1620"/>
            </w:tabs>
            <w:ind w:right="-1405"/>
            <w:rPr>
              <w:b/>
              <w:color w:val="FFFFFF"/>
              <w:sz w:val="26"/>
              <w:szCs w:val="26"/>
            </w:rPr>
            <w:pPrChange w:id="278" w:author="Anonymous" w:date="2023-07-06T12:46:00Z">
              <w:pPr>
                <w:numPr>
                  <w:numId w:val="7"/>
                </w:numPr>
                <w:tabs>
                  <w:tab w:val="left" w:pos="1620"/>
                </w:tabs>
                <w:ind w:left="720" w:hanging="360"/>
              </w:pPr>
            </w:pPrChange>
          </w:pPr>
          <w:r>
            <w:rPr>
              <w:b/>
              <w:color w:val="FFFFFF"/>
              <w:sz w:val="26"/>
              <w:szCs w:val="26"/>
            </w:rPr>
            <w:t>LIVRABLES</w:t>
          </w:r>
        </w:p>
      </w:sdtContent>
    </w:sdt>
    <w:sdt>
      <w:sdtPr>
        <w:tag w:val="goog_rdk_462"/>
        <w:id w:val="-2112115230"/>
      </w:sdtPr>
      <w:sdtContent>
        <w:p w14:paraId="0CE1CA2F" w14:textId="77777777" w:rsidR="00DA2441" w:rsidRDefault="00000000" w:rsidP="00DA2441">
          <w:pPr>
            <w:tabs>
              <w:tab w:val="left" w:pos="1620"/>
            </w:tabs>
            <w:ind w:right="-1405"/>
            <w:rPr>
              <w:b/>
              <w:color w:val="FFFFFF"/>
              <w:sz w:val="26"/>
              <w:szCs w:val="26"/>
            </w:rPr>
            <w:pPrChange w:id="279" w:author="Anonymous" w:date="2023-07-06T12:46:00Z">
              <w:pPr>
                <w:tabs>
                  <w:tab w:val="left" w:pos="1620"/>
                </w:tabs>
              </w:pPr>
            </w:pPrChange>
          </w:pPr>
        </w:p>
      </w:sdtContent>
    </w:sdt>
    <w:sdt>
      <w:sdtPr>
        <w:tag w:val="goog_rdk_463"/>
        <w:id w:val="764653634"/>
      </w:sdtPr>
      <w:sdtContent>
        <w:p w14:paraId="4D1619A8" w14:textId="77777777" w:rsidR="00DA2441" w:rsidRDefault="00000000" w:rsidP="00DA2441">
          <w:pPr>
            <w:numPr>
              <w:ilvl w:val="0"/>
              <w:numId w:val="8"/>
            </w:numPr>
            <w:tabs>
              <w:tab w:val="left" w:pos="1620"/>
            </w:tabs>
            <w:ind w:right="-1405"/>
            <w:rPr>
              <w:i/>
              <w:color w:val="919191"/>
              <w:sz w:val="26"/>
              <w:szCs w:val="26"/>
            </w:rPr>
            <w:pPrChange w:id="280" w:author="Anonymous" w:date="2023-07-06T12:46:00Z">
              <w:pPr>
                <w:numPr>
                  <w:numId w:val="8"/>
                </w:numPr>
                <w:tabs>
                  <w:tab w:val="left" w:pos="1620"/>
                </w:tabs>
                <w:ind w:left="720" w:hanging="360"/>
              </w:pPr>
            </w:pPrChange>
          </w:pPr>
          <w:r>
            <w:rPr>
              <w:i/>
              <w:color w:val="919191"/>
              <w:sz w:val="26"/>
              <w:szCs w:val="26"/>
            </w:rPr>
            <w:t>Site e-commerce responsive et fonctionnel</w:t>
          </w:r>
        </w:p>
      </w:sdtContent>
    </w:sdt>
    <w:sdt>
      <w:sdtPr>
        <w:tag w:val="goog_rdk_464"/>
        <w:id w:val="1224637958"/>
      </w:sdtPr>
      <w:sdtContent>
        <w:p w14:paraId="63E31ECA" w14:textId="77777777" w:rsidR="00DA2441" w:rsidRDefault="00000000" w:rsidP="00DA2441">
          <w:pPr>
            <w:numPr>
              <w:ilvl w:val="0"/>
              <w:numId w:val="8"/>
            </w:numPr>
            <w:tabs>
              <w:tab w:val="left" w:pos="1620"/>
            </w:tabs>
            <w:ind w:right="-1405"/>
            <w:rPr>
              <w:i/>
              <w:color w:val="919191"/>
              <w:sz w:val="26"/>
              <w:szCs w:val="26"/>
            </w:rPr>
            <w:pPrChange w:id="281" w:author="Anonymous" w:date="2023-07-06T12:46:00Z">
              <w:pPr>
                <w:numPr>
                  <w:numId w:val="8"/>
                </w:numPr>
                <w:tabs>
                  <w:tab w:val="left" w:pos="1620"/>
                </w:tabs>
                <w:ind w:left="720" w:hanging="360"/>
              </w:pPr>
            </w:pPrChange>
          </w:pPr>
          <w:r>
            <w:rPr>
              <w:i/>
              <w:color w:val="919191"/>
              <w:sz w:val="26"/>
              <w:szCs w:val="26"/>
            </w:rPr>
            <w:t>Hébergement (1 an)</w:t>
          </w:r>
        </w:p>
      </w:sdtContent>
    </w:sdt>
    <w:sdt>
      <w:sdtPr>
        <w:tag w:val="goog_rdk_465"/>
        <w:id w:val="396638052"/>
      </w:sdtPr>
      <w:sdtContent>
        <w:p w14:paraId="1B2126A4" w14:textId="77777777" w:rsidR="00DA2441" w:rsidRDefault="00000000" w:rsidP="00DA2441">
          <w:pPr>
            <w:numPr>
              <w:ilvl w:val="0"/>
              <w:numId w:val="8"/>
            </w:numPr>
            <w:tabs>
              <w:tab w:val="left" w:pos="1620"/>
            </w:tabs>
            <w:ind w:right="-1405"/>
            <w:rPr>
              <w:i/>
              <w:color w:val="919191"/>
              <w:sz w:val="26"/>
              <w:szCs w:val="26"/>
            </w:rPr>
            <w:pPrChange w:id="282" w:author="Anonymous" w:date="2023-07-06T12:46:00Z">
              <w:pPr>
                <w:numPr>
                  <w:numId w:val="8"/>
                </w:numPr>
                <w:tabs>
                  <w:tab w:val="left" w:pos="1620"/>
                </w:tabs>
                <w:ind w:left="720" w:hanging="360"/>
              </w:pPr>
            </w:pPrChange>
          </w:pPr>
          <w:r>
            <w:rPr>
              <w:i/>
              <w:color w:val="919191"/>
              <w:sz w:val="26"/>
              <w:szCs w:val="26"/>
            </w:rPr>
            <w:t>Formation à l’utilisation du back office</w:t>
          </w:r>
        </w:p>
      </w:sdtContent>
    </w:sdt>
    <w:sdt>
      <w:sdtPr>
        <w:tag w:val="goog_rdk_466"/>
        <w:id w:val="1108385958"/>
      </w:sdtPr>
      <w:sdtContent>
        <w:p w14:paraId="61D433B3" w14:textId="77777777" w:rsidR="00DA2441" w:rsidRDefault="00000000" w:rsidP="00DA2441">
          <w:pPr>
            <w:numPr>
              <w:ilvl w:val="0"/>
              <w:numId w:val="8"/>
            </w:numPr>
            <w:tabs>
              <w:tab w:val="left" w:pos="1620"/>
            </w:tabs>
            <w:ind w:right="-1405"/>
            <w:rPr>
              <w:i/>
              <w:color w:val="919191"/>
              <w:sz w:val="26"/>
              <w:szCs w:val="26"/>
            </w:rPr>
            <w:pPrChange w:id="283" w:author="Anonymous" w:date="2023-07-06T12:46:00Z">
              <w:pPr>
                <w:numPr>
                  <w:numId w:val="8"/>
                </w:numPr>
                <w:tabs>
                  <w:tab w:val="left" w:pos="1620"/>
                </w:tabs>
                <w:ind w:left="720" w:hanging="360"/>
              </w:pPr>
            </w:pPrChange>
          </w:pPr>
          <w:r>
            <w:rPr>
              <w:i/>
              <w:color w:val="919191"/>
              <w:sz w:val="26"/>
              <w:szCs w:val="26"/>
            </w:rPr>
            <w:t>Maintenance (1 an)</w:t>
          </w:r>
        </w:p>
      </w:sdtContent>
    </w:sdt>
    <w:sdt>
      <w:sdtPr>
        <w:tag w:val="goog_rdk_467"/>
        <w:id w:val="1418289639"/>
      </w:sdtPr>
      <w:sdtContent>
        <w:p w14:paraId="24D036DE" w14:textId="77777777" w:rsidR="00DA2441" w:rsidRDefault="00000000" w:rsidP="00DA2441">
          <w:pPr>
            <w:tabs>
              <w:tab w:val="left" w:pos="1620"/>
            </w:tabs>
            <w:ind w:right="-1405"/>
            <w:rPr>
              <w:b/>
              <w:color w:val="FFFFFF"/>
              <w:sz w:val="26"/>
              <w:szCs w:val="26"/>
            </w:rPr>
            <w:pPrChange w:id="284" w:author="Anonymous" w:date="2023-07-06T12:46:00Z">
              <w:pPr>
                <w:tabs>
                  <w:tab w:val="left" w:pos="1620"/>
                </w:tabs>
              </w:pPr>
            </w:pPrChange>
          </w:pPr>
        </w:p>
      </w:sdtContent>
    </w:sdt>
    <w:sdt>
      <w:sdtPr>
        <w:tag w:val="goog_rdk_468"/>
        <w:id w:val="564068313"/>
      </w:sdtPr>
      <w:sdtContent>
        <w:p w14:paraId="62D59825" w14:textId="77777777" w:rsidR="00DA2441" w:rsidRDefault="00000000" w:rsidP="00DA2441">
          <w:pPr>
            <w:tabs>
              <w:tab w:val="left" w:pos="1620"/>
            </w:tabs>
            <w:ind w:right="-1405"/>
            <w:rPr>
              <w:b/>
              <w:color w:val="FFFFFF"/>
              <w:sz w:val="26"/>
              <w:szCs w:val="26"/>
            </w:rPr>
            <w:pPrChange w:id="285" w:author="Anonymous" w:date="2023-07-06T12:46:00Z">
              <w:pPr>
                <w:tabs>
                  <w:tab w:val="left" w:pos="1620"/>
                </w:tabs>
              </w:pPr>
            </w:pPrChange>
          </w:pPr>
        </w:p>
      </w:sdtContent>
    </w:sdt>
    <w:sdt>
      <w:sdtPr>
        <w:tag w:val="goog_rdk_469"/>
        <w:id w:val="-1553454908"/>
      </w:sdtPr>
      <w:sdtContent>
        <w:p w14:paraId="373AB7CE" w14:textId="77777777" w:rsidR="00DA2441" w:rsidRDefault="00000000" w:rsidP="00DA2441">
          <w:pPr>
            <w:numPr>
              <w:ilvl w:val="0"/>
              <w:numId w:val="7"/>
            </w:numPr>
            <w:tabs>
              <w:tab w:val="left" w:pos="1620"/>
            </w:tabs>
            <w:ind w:right="-1405"/>
            <w:rPr>
              <w:b/>
              <w:color w:val="FFFFFF"/>
              <w:sz w:val="26"/>
              <w:szCs w:val="26"/>
            </w:rPr>
            <w:pPrChange w:id="286" w:author="Anonymous" w:date="2023-07-06T12:46:00Z">
              <w:pPr>
                <w:numPr>
                  <w:numId w:val="7"/>
                </w:numPr>
                <w:tabs>
                  <w:tab w:val="left" w:pos="1620"/>
                </w:tabs>
                <w:ind w:left="720" w:hanging="360"/>
              </w:pPr>
            </w:pPrChange>
          </w:pPr>
          <w:r>
            <w:rPr>
              <w:b/>
              <w:color w:val="FFFFFF"/>
              <w:sz w:val="26"/>
              <w:szCs w:val="26"/>
            </w:rPr>
            <w:t>CONTRAINTES TECHNIQUES</w:t>
          </w:r>
        </w:p>
      </w:sdtContent>
    </w:sdt>
    <w:sdt>
      <w:sdtPr>
        <w:tag w:val="goog_rdk_470"/>
        <w:id w:val="1100302696"/>
      </w:sdtPr>
      <w:sdtContent>
        <w:p w14:paraId="62AA370C" w14:textId="77777777" w:rsidR="00DA2441" w:rsidRDefault="00000000" w:rsidP="00DA2441">
          <w:pPr>
            <w:tabs>
              <w:tab w:val="left" w:pos="1620"/>
            </w:tabs>
            <w:spacing w:before="240" w:after="240"/>
            <w:ind w:right="-1405"/>
            <w:rPr>
              <w:b/>
              <w:color w:val="FFFFFF"/>
              <w:sz w:val="26"/>
              <w:szCs w:val="26"/>
            </w:rPr>
            <w:pPrChange w:id="287" w:author="Anonymous" w:date="2023-07-06T12:46:00Z">
              <w:pPr>
                <w:tabs>
                  <w:tab w:val="left" w:pos="1620"/>
                </w:tabs>
                <w:spacing w:before="240" w:after="240"/>
              </w:pPr>
            </w:pPrChange>
          </w:pPr>
          <w:r>
            <w:rPr>
              <w:i/>
              <w:color w:val="919191"/>
              <w:sz w:val="26"/>
              <w:szCs w:val="26"/>
            </w:rPr>
            <w:t>Les attentes concernant les besoins connexes à la création et au bon fonctionnement du site web (que le prestataire devra fournir) :</w:t>
          </w:r>
        </w:p>
      </w:sdtContent>
    </w:sdt>
    <w:sdt>
      <w:sdtPr>
        <w:tag w:val="goog_rdk_471"/>
        <w:id w:val="1755709908"/>
      </w:sdtPr>
      <w:sdtContent>
        <w:p w14:paraId="370E9FB3" w14:textId="77777777" w:rsidR="00DA2441" w:rsidRDefault="00000000" w:rsidP="00DA2441">
          <w:pPr>
            <w:numPr>
              <w:ilvl w:val="0"/>
              <w:numId w:val="12"/>
            </w:numPr>
            <w:tabs>
              <w:tab w:val="left" w:pos="1620"/>
            </w:tabs>
            <w:spacing w:before="240"/>
            <w:ind w:right="-1405"/>
            <w:rPr>
              <w:i/>
              <w:color w:val="919191"/>
              <w:sz w:val="26"/>
              <w:szCs w:val="26"/>
            </w:rPr>
            <w:pPrChange w:id="288" w:author="Anonymous" w:date="2023-07-06T12:46:00Z">
              <w:pPr>
                <w:numPr>
                  <w:numId w:val="12"/>
                </w:numPr>
                <w:tabs>
                  <w:tab w:val="left" w:pos="1620"/>
                </w:tabs>
                <w:spacing w:before="240" w:after="240"/>
                <w:ind w:left="720" w:hanging="360"/>
              </w:pPr>
            </w:pPrChange>
          </w:pPr>
          <w:r>
            <w:rPr>
              <w:i/>
              <w:color w:val="919191"/>
              <w:sz w:val="26"/>
              <w:szCs w:val="26"/>
            </w:rPr>
            <w:t>Héberger votre site e-commerce</w:t>
          </w:r>
        </w:p>
      </w:sdtContent>
    </w:sdt>
    <w:sdt>
      <w:sdtPr>
        <w:tag w:val="goog_rdk_472"/>
        <w:id w:val="1752855315"/>
      </w:sdtPr>
      <w:sdtContent>
        <w:p w14:paraId="471175C9" w14:textId="77777777" w:rsidR="00DA2441" w:rsidRDefault="00000000" w:rsidP="00DA2441">
          <w:pPr>
            <w:numPr>
              <w:ilvl w:val="0"/>
              <w:numId w:val="12"/>
            </w:numPr>
            <w:tabs>
              <w:tab w:val="left" w:pos="1620"/>
            </w:tabs>
            <w:ind w:right="-1405"/>
            <w:rPr>
              <w:i/>
              <w:color w:val="919191"/>
              <w:sz w:val="26"/>
              <w:szCs w:val="26"/>
            </w:rPr>
            <w:pPrChange w:id="289" w:author="Anonymous" w:date="2023-07-06T12:46:00Z">
              <w:pPr>
                <w:numPr>
                  <w:numId w:val="12"/>
                </w:numPr>
                <w:tabs>
                  <w:tab w:val="left" w:pos="1620"/>
                </w:tabs>
                <w:spacing w:before="240" w:after="240"/>
                <w:ind w:left="720" w:hanging="360"/>
              </w:pPr>
            </w:pPrChange>
          </w:pPr>
          <w:r>
            <w:rPr>
              <w:i/>
              <w:color w:val="919191"/>
              <w:sz w:val="26"/>
              <w:szCs w:val="26"/>
            </w:rPr>
            <w:t>Assurer la maintenance applicative et évolutive (mises à jour du site, mise à jour des plugins, nettoyage des caches, correction de divers problèmes, backup ou sauvegarde)</w:t>
          </w:r>
        </w:p>
      </w:sdtContent>
    </w:sdt>
    <w:sdt>
      <w:sdtPr>
        <w:tag w:val="goog_rdk_473"/>
        <w:id w:val="-62106295"/>
      </w:sdtPr>
      <w:sdtContent>
        <w:p w14:paraId="03E07F1C" w14:textId="77777777" w:rsidR="00DA2441" w:rsidRDefault="00000000" w:rsidP="00DA2441">
          <w:pPr>
            <w:numPr>
              <w:ilvl w:val="0"/>
              <w:numId w:val="12"/>
            </w:numPr>
            <w:tabs>
              <w:tab w:val="left" w:pos="1620"/>
            </w:tabs>
            <w:ind w:right="-1405"/>
            <w:rPr>
              <w:i/>
              <w:color w:val="919191"/>
              <w:sz w:val="26"/>
              <w:szCs w:val="26"/>
            </w:rPr>
            <w:pPrChange w:id="290" w:author="Anonymous" w:date="2023-07-06T12:46:00Z">
              <w:pPr>
                <w:numPr>
                  <w:numId w:val="12"/>
                </w:numPr>
                <w:tabs>
                  <w:tab w:val="left" w:pos="1620"/>
                </w:tabs>
                <w:spacing w:before="240" w:after="240"/>
                <w:ind w:left="720" w:hanging="360"/>
              </w:pPr>
            </w:pPrChange>
          </w:pPr>
          <w:r>
            <w:rPr>
              <w:i/>
              <w:color w:val="919191"/>
              <w:sz w:val="26"/>
              <w:szCs w:val="26"/>
            </w:rPr>
            <w:t>Proposer des astreintes pour le dépannage</w:t>
          </w:r>
        </w:p>
      </w:sdtContent>
    </w:sdt>
    <w:sdt>
      <w:sdtPr>
        <w:tag w:val="goog_rdk_474"/>
        <w:id w:val="467634628"/>
      </w:sdtPr>
      <w:sdtContent>
        <w:p w14:paraId="5678F58A" w14:textId="77777777" w:rsidR="00DA2441" w:rsidRDefault="00000000" w:rsidP="00DA2441">
          <w:pPr>
            <w:numPr>
              <w:ilvl w:val="0"/>
              <w:numId w:val="12"/>
            </w:numPr>
            <w:tabs>
              <w:tab w:val="left" w:pos="1620"/>
            </w:tabs>
            <w:ind w:right="-1405"/>
            <w:rPr>
              <w:i/>
              <w:color w:val="919191"/>
              <w:sz w:val="26"/>
              <w:szCs w:val="26"/>
            </w:rPr>
            <w:pPrChange w:id="291" w:author="Anonymous" w:date="2023-07-06T12:46:00Z">
              <w:pPr>
                <w:numPr>
                  <w:numId w:val="12"/>
                </w:numPr>
                <w:tabs>
                  <w:tab w:val="left" w:pos="1620"/>
                </w:tabs>
                <w:spacing w:before="240" w:after="240"/>
                <w:ind w:left="720" w:hanging="360"/>
              </w:pPr>
            </w:pPrChange>
          </w:pPr>
          <w:r>
            <w:rPr>
              <w:i/>
              <w:color w:val="919191"/>
              <w:sz w:val="26"/>
              <w:szCs w:val="26"/>
            </w:rPr>
            <w:t>Se former à l’utilisation du back office</w:t>
          </w:r>
        </w:p>
      </w:sdtContent>
    </w:sdt>
    <w:sdt>
      <w:sdtPr>
        <w:tag w:val="goog_rdk_475"/>
        <w:id w:val="-1806997631"/>
      </w:sdtPr>
      <w:sdtContent>
        <w:p w14:paraId="79709AF4" w14:textId="77777777" w:rsidR="00DA2441" w:rsidRDefault="00000000" w:rsidP="00DA2441">
          <w:pPr>
            <w:numPr>
              <w:ilvl w:val="0"/>
              <w:numId w:val="12"/>
            </w:numPr>
            <w:tabs>
              <w:tab w:val="left" w:pos="1620"/>
            </w:tabs>
            <w:ind w:right="-1405"/>
            <w:rPr>
              <w:i/>
              <w:color w:val="919191"/>
              <w:sz w:val="26"/>
              <w:szCs w:val="26"/>
            </w:rPr>
            <w:pPrChange w:id="292" w:author="Anonymous" w:date="2023-07-06T12:46:00Z">
              <w:pPr>
                <w:numPr>
                  <w:numId w:val="12"/>
                </w:numPr>
                <w:tabs>
                  <w:tab w:val="left" w:pos="1620"/>
                </w:tabs>
                <w:spacing w:before="240" w:after="240"/>
                <w:ind w:left="720" w:hanging="360"/>
              </w:pPr>
            </w:pPrChange>
          </w:pPr>
          <w:r>
            <w:rPr>
              <w:i/>
              <w:color w:val="919191"/>
              <w:sz w:val="26"/>
              <w:szCs w:val="26"/>
            </w:rPr>
            <w:t>Intégrer des services tiers (CRM, Typeforms, Marketing automation, etc.)</w:t>
          </w:r>
        </w:p>
      </w:sdtContent>
    </w:sdt>
    <w:sdt>
      <w:sdtPr>
        <w:tag w:val="goog_rdk_476"/>
        <w:id w:val="577259682"/>
      </w:sdtPr>
      <w:sdtContent>
        <w:p w14:paraId="6FF56B17" w14:textId="77777777" w:rsidR="00DA2441" w:rsidRDefault="00000000" w:rsidP="00DA2441">
          <w:pPr>
            <w:numPr>
              <w:ilvl w:val="0"/>
              <w:numId w:val="12"/>
            </w:numPr>
            <w:tabs>
              <w:tab w:val="left" w:pos="1620"/>
            </w:tabs>
            <w:ind w:right="-1405"/>
            <w:rPr>
              <w:i/>
              <w:color w:val="919191"/>
              <w:sz w:val="26"/>
              <w:szCs w:val="26"/>
            </w:rPr>
            <w:pPrChange w:id="293" w:author="Anonymous" w:date="2023-07-06T12:46:00Z">
              <w:pPr>
                <w:numPr>
                  <w:numId w:val="12"/>
                </w:numPr>
                <w:tabs>
                  <w:tab w:val="left" w:pos="1620"/>
                </w:tabs>
                <w:spacing w:before="240" w:after="240"/>
                <w:ind w:left="720" w:hanging="360"/>
              </w:pPr>
            </w:pPrChange>
          </w:pPr>
          <w:r>
            <w:rPr>
              <w:i/>
              <w:color w:val="919191"/>
              <w:sz w:val="26"/>
              <w:szCs w:val="26"/>
            </w:rPr>
            <w:t>Énumérer les outils nécessitant une liaison avec votre site Internet (Frameworks, plugins, templates, etc.)</w:t>
          </w:r>
        </w:p>
      </w:sdtContent>
    </w:sdt>
    <w:sdt>
      <w:sdtPr>
        <w:tag w:val="goog_rdk_477"/>
        <w:id w:val="-875238677"/>
      </w:sdtPr>
      <w:sdtContent>
        <w:p w14:paraId="351A334A" w14:textId="77777777" w:rsidR="00DA2441" w:rsidRDefault="00000000" w:rsidP="00DA2441">
          <w:pPr>
            <w:numPr>
              <w:ilvl w:val="0"/>
              <w:numId w:val="12"/>
            </w:numPr>
            <w:tabs>
              <w:tab w:val="left" w:pos="1620"/>
            </w:tabs>
            <w:spacing w:after="240"/>
            <w:ind w:right="-1405"/>
            <w:rPr>
              <w:i/>
              <w:color w:val="919191"/>
              <w:sz w:val="26"/>
              <w:szCs w:val="26"/>
            </w:rPr>
            <w:pPrChange w:id="294" w:author="Anonymous" w:date="2023-07-06T12:46:00Z">
              <w:pPr>
                <w:numPr>
                  <w:numId w:val="12"/>
                </w:numPr>
                <w:tabs>
                  <w:tab w:val="left" w:pos="1620"/>
                </w:tabs>
                <w:spacing w:before="240" w:after="240"/>
                <w:ind w:left="720" w:hanging="360"/>
              </w:pPr>
            </w:pPrChange>
          </w:pPr>
          <w:r>
            <w:rPr>
              <w:i/>
              <w:color w:val="919191"/>
              <w:sz w:val="26"/>
              <w:szCs w:val="26"/>
            </w:rPr>
            <w:t xml:space="preserve">Prévoir 3 mois avant renouvellement du contrat </w:t>
          </w:r>
        </w:p>
      </w:sdtContent>
    </w:sdt>
    <w:sdt>
      <w:sdtPr>
        <w:tag w:val="goog_rdk_478"/>
        <w:id w:val="-1507900778"/>
      </w:sdtPr>
      <w:sdtContent>
        <w:p w14:paraId="492E60F2" w14:textId="77777777" w:rsidR="00DA2441" w:rsidRDefault="00000000" w:rsidP="00DA2441">
          <w:pPr>
            <w:tabs>
              <w:tab w:val="left" w:pos="1620"/>
            </w:tabs>
            <w:ind w:right="-1405"/>
            <w:rPr>
              <w:i/>
              <w:color w:val="919191"/>
              <w:sz w:val="26"/>
              <w:szCs w:val="26"/>
            </w:rPr>
            <w:pPrChange w:id="295" w:author="Anonymous" w:date="2023-07-06T12:46:00Z">
              <w:pPr>
                <w:tabs>
                  <w:tab w:val="left" w:pos="1620"/>
                </w:tabs>
              </w:pPr>
            </w:pPrChange>
          </w:pPr>
          <w:r>
            <w:rPr>
              <w:i/>
              <w:color w:val="919191"/>
              <w:sz w:val="26"/>
              <w:szCs w:val="26"/>
            </w:rPr>
            <w:t>Visitez également le site web</w:t>
          </w:r>
          <w:r>
            <w:rPr>
              <w:b/>
              <w:color w:val="FFFFFF"/>
              <w:sz w:val="26"/>
              <w:szCs w:val="26"/>
            </w:rPr>
            <w:t xml:space="preserve"> </w:t>
          </w:r>
          <w:r>
            <w:fldChar w:fldCharType="begin"/>
          </w:r>
          <w:r>
            <w:instrText>HYPERLINK "https://wecomm.fr/definition/maintenance-site-web/" \l ":~:text=La%20maintenance%20d'un%20site,mesure%20que%20votre%20site%20%C3%A9volue." \h</w:instrText>
          </w:r>
          <w:r>
            <w:fldChar w:fldCharType="separate"/>
          </w:r>
          <w:r>
            <w:rPr>
              <w:color w:val="1155CC"/>
              <w:sz w:val="26"/>
              <w:szCs w:val="26"/>
              <w:u w:val="single"/>
            </w:rPr>
            <w:t>wecomm.fr</w:t>
          </w:r>
          <w:r>
            <w:rPr>
              <w:color w:val="1155CC"/>
              <w:sz w:val="26"/>
              <w:szCs w:val="26"/>
              <w:u w:val="single"/>
            </w:rPr>
            <w:fldChar w:fldCharType="end"/>
          </w:r>
          <w:r>
            <w:rPr>
              <w:i/>
              <w:color w:val="919191"/>
              <w:sz w:val="26"/>
              <w:szCs w:val="26"/>
            </w:rPr>
            <w:t xml:space="preserve"> pour en savoir plus sur les essentiels de la maintenance et de l’entretien de votre site internet.</w:t>
          </w:r>
        </w:p>
      </w:sdtContent>
    </w:sdt>
    <w:sdt>
      <w:sdtPr>
        <w:tag w:val="goog_rdk_479"/>
        <w:id w:val="-1164474909"/>
      </w:sdtPr>
      <w:sdtContent>
        <w:p w14:paraId="1349ED32" w14:textId="77777777" w:rsidR="00DA2441" w:rsidRDefault="00000000" w:rsidP="00DA2441">
          <w:pPr>
            <w:tabs>
              <w:tab w:val="left" w:pos="1620"/>
            </w:tabs>
            <w:ind w:right="-1405"/>
            <w:rPr>
              <w:b/>
              <w:color w:val="FFFFFF"/>
              <w:sz w:val="26"/>
              <w:szCs w:val="26"/>
            </w:rPr>
            <w:pPrChange w:id="296" w:author="Anonymous" w:date="2023-07-06T12:46:00Z">
              <w:pPr>
                <w:tabs>
                  <w:tab w:val="left" w:pos="1620"/>
                </w:tabs>
              </w:pPr>
            </w:pPrChange>
          </w:pPr>
        </w:p>
      </w:sdtContent>
    </w:sdt>
    <w:sdt>
      <w:sdtPr>
        <w:tag w:val="goog_rdk_480"/>
        <w:id w:val="-1166170681"/>
      </w:sdtPr>
      <w:sdtContent>
        <w:p w14:paraId="161D635E" w14:textId="77777777" w:rsidR="00DA2441" w:rsidRDefault="00000000" w:rsidP="00DA2441">
          <w:pPr>
            <w:numPr>
              <w:ilvl w:val="0"/>
              <w:numId w:val="7"/>
            </w:numPr>
            <w:tabs>
              <w:tab w:val="left" w:pos="1620"/>
            </w:tabs>
            <w:ind w:right="-1405"/>
            <w:rPr>
              <w:b/>
              <w:color w:val="FFFFFF"/>
              <w:sz w:val="26"/>
              <w:szCs w:val="26"/>
            </w:rPr>
            <w:pPrChange w:id="297" w:author="Anonymous" w:date="2023-07-06T12:46:00Z">
              <w:pPr>
                <w:numPr>
                  <w:numId w:val="7"/>
                </w:numPr>
                <w:tabs>
                  <w:tab w:val="left" w:pos="1620"/>
                </w:tabs>
                <w:ind w:left="720" w:hanging="360"/>
              </w:pPr>
            </w:pPrChange>
          </w:pPr>
          <w:r>
            <w:rPr>
              <w:b/>
              <w:color w:val="FFFFFF"/>
              <w:sz w:val="26"/>
              <w:szCs w:val="26"/>
            </w:rPr>
            <w:t>PLANNING</w:t>
          </w:r>
        </w:p>
      </w:sdtContent>
    </w:sdt>
    <w:sdt>
      <w:sdtPr>
        <w:tag w:val="goog_rdk_481"/>
        <w:id w:val="390085036"/>
      </w:sdtPr>
      <w:sdtContent>
        <w:p w14:paraId="0079DC94" w14:textId="77777777" w:rsidR="00DA2441" w:rsidRDefault="00000000" w:rsidP="00DA2441">
          <w:pPr>
            <w:tabs>
              <w:tab w:val="left" w:pos="1620"/>
            </w:tabs>
            <w:ind w:right="-1405"/>
            <w:rPr>
              <w:b/>
              <w:color w:val="FFFFFF"/>
              <w:sz w:val="26"/>
              <w:szCs w:val="26"/>
            </w:rPr>
            <w:pPrChange w:id="298" w:author="Anonymous" w:date="2023-07-06T12:46:00Z">
              <w:pPr>
                <w:tabs>
                  <w:tab w:val="left" w:pos="1620"/>
                </w:tabs>
              </w:pPr>
            </w:pPrChange>
          </w:pPr>
        </w:p>
      </w:sdtContent>
    </w:sdt>
    <w:sdt>
      <w:sdtPr>
        <w:tag w:val="goog_rdk_482"/>
        <w:id w:val="-727225759"/>
      </w:sdtPr>
      <w:sdtContent>
        <w:p w14:paraId="5E0FBB8F" w14:textId="77777777" w:rsidR="00DA2441" w:rsidRDefault="00000000" w:rsidP="00DA2441">
          <w:pPr>
            <w:tabs>
              <w:tab w:val="left" w:pos="1620"/>
            </w:tabs>
            <w:spacing w:before="240" w:after="240"/>
            <w:ind w:right="-1405"/>
            <w:rPr>
              <w:i/>
              <w:color w:val="919191"/>
              <w:sz w:val="26"/>
              <w:szCs w:val="26"/>
            </w:rPr>
            <w:pPrChange w:id="299" w:author="Anonymous" w:date="2023-07-06T12:46:00Z">
              <w:pPr>
                <w:tabs>
                  <w:tab w:val="left" w:pos="1620"/>
                </w:tabs>
                <w:spacing w:before="240" w:after="240"/>
              </w:pPr>
            </w:pPrChange>
          </w:pPr>
          <w:r>
            <w:rPr>
              <w:i/>
              <w:color w:val="919191"/>
              <w:sz w:val="26"/>
              <w:szCs w:val="26"/>
            </w:rPr>
            <w:t>Les dates souhaitées pour la validation des différentes étapes :</w:t>
          </w:r>
        </w:p>
      </w:sdtContent>
    </w:sdt>
    <w:sdt>
      <w:sdtPr>
        <w:tag w:val="goog_rdk_483"/>
        <w:id w:val="1639218797"/>
      </w:sdtPr>
      <w:sdtContent>
        <w:p w14:paraId="1C9B33B8" w14:textId="77777777" w:rsidR="00DA2441" w:rsidRDefault="00000000" w:rsidP="00DA2441">
          <w:pPr>
            <w:tabs>
              <w:tab w:val="left" w:pos="1620"/>
            </w:tabs>
            <w:spacing w:before="240" w:after="240"/>
            <w:ind w:right="-1405"/>
            <w:rPr>
              <w:i/>
              <w:color w:val="919191"/>
              <w:sz w:val="26"/>
              <w:szCs w:val="26"/>
            </w:rPr>
            <w:pPrChange w:id="300" w:author="Anonymous" w:date="2023-07-06T12:46:00Z">
              <w:pPr>
                <w:tabs>
                  <w:tab w:val="left" w:pos="1620"/>
                </w:tabs>
                <w:spacing w:before="240" w:after="240"/>
              </w:pPr>
            </w:pPrChange>
          </w:pPr>
          <w:r>
            <w:rPr>
              <w:i/>
              <w:color w:val="919191"/>
              <w:sz w:val="26"/>
              <w:szCs w:val="26"/>
            </w:rPr>
            <w:t>MAQUETTES :</w:t>
          </w:r>
        </w:p>
      </w:sdtContent>
    </w:sdt>
    <w:sdt>
      <w:sdtPr>
        <w:tag w:val="goog_rdk_484"/>
        <w:id w:val="1883985253"/>
      </w:sdtPr>
      <w:sdtContent>
        <w:p w14:paraId="091BE5D3" w14:textId="77777777" w:rsidR="00DA2441" w:rsidRDefault="00000000" w:rsidP="00DA2441">
          <w:pPr>
            <w:numPr>
              <w:ilvl w:val="0"/>
              <w:numId w:val="6"/>
            </w:numPr>
            <w:tabs>
              <w:tab w:val="left" w:pos="1620"/>
            </w:tabs>
            <w:spacing w:before="240"/>
            <w:ind w:right="-1405"/>
            <w:rPr>
              <w:i/>
              <w:color w:val="919191"/>
              <w:sz w:val="26"/>
              <w:szCs w:val="26"/>
            </w:rPr>
            <w:pPrChange w:id="301" w:author="Anonymous" w:date="2023-07-06T12:46:00Z">
              <w:pPr>
                <w:numPr>
                  <w:numId w:val="6"/>
                </w:numPr>
                <w:tabs>
                  <w:tab w:val="left" w:pos="1620"/>
                </w:tabs>
                <w:spacing w:before="240" w:after="240"/>
                <w:ind w:left="720" w:hanging="360"/>
              </w:pPr>
            </w:pPrChange>
          </w:pPr>
          <w:r>
            <w:rPr>
              <w:i/>
              <w:color w:val="919191"/>
              <w:sz w:val="26"/>
              <w:szCs w:val="26"/>
            </w:rPr>
            <w:t>Date de la livraison :</w:t>
          </w:r>
        </w:p>
      </w:sdtContent>
    </w:sdt>
    <w:sdt>
      <w:sdtPr>
        <w:tag w:val="goog_rdk_485"/>
        <w:id w:val="1438632520"/>
      </w:sdtPr>
      <w:sdtContent>
        <w:p w14:paraId="0E4C8A2D" w14:textId="77777777" w:rsidR="00DA2441" w:rsidRDefault="00000000" w:rsidP="00DA2441">
          <w:pPr>
            <w:numPr>
              <w:ilvl w:val="0"/>
              <w:numId w:val="6"/>
            </w:numPr>
            <w:tabs>
              <w:tab w:val="left" w:pos="1620"/>
            </w:tabs>
            <w:spacing w:after="240"/>
            <w:ind w:right="-1405"/>
            <w:rPr>
              <w:i/>
              <w:color w:val="919191"/>
              <w:sz w:val="26"/>
              <w:szCs w:val="26"/>
            </w:rPr>
            <w:pPrChange w:id="302" w:author="Anonymous" w:date="2023-07-06T12:46:00Z">
              <w:pPr>
                <w:numPr>
                  <w:numId w:val="6"/>
                </w:numPr>
                <w:tabs>
                  <w:tab w:val="left" w:pos="1620"/>
                </w:tabs>
                <w:spacing w:before="240" w:after="240"/>
                <w:ind w:left="720" w:hanging="360"/>
              </w:pPr>
            </w:pPrChange>
          </w:pPr>
          <w:r>
            <w:rPr>
              <w:i/>
              <w:color w:val="919191"/>
              <w:sz w:val="26"/>
              <w:szCs w:val="26"/>
            </w:rPr>
            <w:t>Date de validation :</w:t>
          </w:r>
        </w:p>
      </w:sdtContent>
    </w:sdt>
    <w:sdt>
      <w:sdtPr>
        <w:tag w:val="goog_rdk_486"/>
        <w:id w:val="-1769534429"/>
      </w:sdtPr>
      <w:sdtContent>
        <w:p w14:paraId="295D8E81" w14:textId="77777777" w:rsidR="00DA2441" w:rsidRDefault="00000000" w:rsidP="00DA2441">
          <w:pPr>
            <w:tabs>
              <w:tab w:val="left" w:pos="1620"/>
            </w:tabs>
            <w:spacing w:before="240" w:after="240"/>
            <w:ind w:right="-1405"/>
            <w:rPr>
              <w:i/>
              <w:color w:val="919191"/>
              <w:sz w:val="26"/>
              <w:szCs w:val="26"/>
            </w:rPr>
            <w:pPrChange w:id="303" w:author="Anonymous" w:date="2023-07-06T12:46:00Z">
              <w:pPr>
                <w:tabs>
                  <w:tab w:val="left" w:pos="1620"/>
                </w:tabs>
                <w:spacing w:before="240" w:after="240"/>
              </w:pPr>
            </w:pPrChange>
          </w:pPr>
          <w:r>
            <w:rPr>
              <w:i/>
              <w:color w:val="919191"/>
              <w:sz w:val="26"/>
              <w:szCs w:val="26"/>
            </w:rPr>
            <w:t>CONTENUS :</w:t>
          </w:r>
        </w:p>
      </w:sdtContent>
    </w:sdt>
    <w:sdt>
      <w:sdtPr>
        <w:tag w:val="goog_rdk_487"/>
        <w:id w:val="-709259193"/>
      </w:sdtPr>
      <w:sdtContent>
        <w:p w14:paraId="0530C083" w14:textId="77777777" w:rsidR="00DA2441" w:rsidRDefault="00000000" w:rsidP="00DA2441">
          <w:pPr>
            <w:numPr>
              <w:ilvl w:val="0"/>
              <w:numId w:val="6"/>
            </w:numPr>
            <w:tabs>
              <w:tab w:val="left" w:pos="1620"/>
            </w:tabs>
            <w:spacing w:before="240"/>
            <w:ind w:right="-1405"/>
            <w:rPr>
              <w:i/>
              <w:color w:val="919191"/>
              <w:sz w:val="26"/>
              <w:szCs w:val="26"/>
            </w:rPr>
            <w:pPrChange w:id="304" w:author="Anonymous" w:date="2023-07-06T12:46:00Z">
              <w:pPr>
                <w:numPr>
                  <w:numId w:val="6"/>
                </w:numPr>
                <w:tabs>
                  <w:tab w:val="left" w:pos="1620"/>
                </w:tabs>
                <w:spacing w:before="240" w:after="240"/>
                <w:ind w:left="720" w:hanging="360"/>
              </w:pPr>
            </w:pPrChange>
          </w:pPr>
          <w:r>
            <w:rPr>
              <w:i/>
              <w:color w:val="919191"/>
              <w:sz w:val="26"/>
              <w:szCs w:val="26"/>
            </w:rPr>
            <w:t xml:space="preserve">Date de la livraison : </w:t>
          </w:r>
        </w:p>
      </w:sdtContent>
    </w:sdt>
    <w:sdt>
      <w:sdtPr>
        <w:tag w:val="goog_rdk_488"/>
        <w:id w:val="1184012731"/>
      </w:sdtPr>
      <w:sdtContent>
        <w:p w14:paraId="3A56064E" w14:textId="77777777" w:rsidR="00DA2441" w:rsidRDefault="00000000" w:rsidP="00DA2441">
          <w:pPr>
            <w:numPr>
              <w:ilvl w:val="0"/>
              <w:numId w:val="6"/>
            </w:numPr>
            <w:tabs>
              <w:tab w:val="left" w:pos="1620"/>
            </w:tabs>
            <w:spacing w:after="240"/>
            <w:ind w:right="-1405"/>
            <w:rPr>
              <w:i/>
              <w:color w:val="919191"/>
              <w:sz w:val="26"/>
              <w:szCs w:val="26"/>
            </w:rPr>
            <w:pPrChange w:id="305" w:author="Anonymous" w:date="2023-07-06T12:46:00Z">
              <w:pPr>
                <w:numPr>
                  <w:numId w:val="6"/>
                </w:numPr>
                <w:tabs>
                  <w:tab w:val="left" w:pos="1620"/>
                </w:tabs>
                <w:spacing w:before="240" w:after="240"/>
                <w:ind w:left="720" w:hanging="360"/>
              </w:pPr>
            </w:pPrChange>
          </w:pPr>
          <w:r>
            <w:rPr>
              <w:i/>
              <w:color w:val="919191"/>
              <w:sz w:val="26"/>
              <w:szCs w:val="26"/>
            </w:rPr>
            <w:t>Date de validation :</w:t>
          </w:r>
        </w:p>
      </w:sdtContent>
    </w:sdt>
    <w:sdt>
      <w:sdtPr>
        <w:tag w:val="goog_rdk_489"/>
        <w:id w:val="27922282"/>
      </w:sdtPr>
      <w:sdtContent>
        <w:p w14:paraId="113CB854" w14:textId="77777777" w:rsidR="00DA2441" w:rsidRDefault="00000000" w:rsidP="00DA2441">
          <w:pPr>
            <w:tabs>
              <w:tab w:val="left" w:pos="1620"/>
            </w:tabs>
            <w:spacing w:before="240" w:after="240"/>
            <w:ind w:right="-1405"/>
            <w:rPr>
              <w:i/>
              <w:color w:val="919191"/>
              <w:sz w:val="26"/>
              <w:szCs w:val="26"/>
            </w:rPr>
            <w:pPrChange w:id="306" w:author="Anonymous" w:date="2023-07-06T12:46:00Z">
              <w:pPr>
                <w:tabs>
                  <w:tab w:val="left" w:pos="1620"/>
                </w:tabs>
                <w:spacing w:before="240" w:after="240"/>
              </w:pPr>
            </w:pPrChange>
          </w:pPr>
          <w:r>
            <w:rPr>
              <w:i/>
              <w:color w:val="919191"/>
              <w:sz w:val="26"/>
              <w:szCs w:val="26"/>
            </w:rPr>
            <w:t>SITE WEB :</w:t>
          </w:r>
        </w:p>
      </w:sdtContent>
    </w:sdt>
    <w:sdt>
      <w:sdtPr>
        <w:tag w:val="goog_rdk_490"/>
        <w:id w:val="-1827192119"/>
      </w:sdtPr>
      <w:sdtContent>
        <w:p w14:paraId="617827C2" w14:textId="77777777" w:rsidR="00DA2441" w:rsidRDefault="00000000" w:rsidP="00DA2441">
          <w:pPr>
            <w:numPr>
              <w:ilvl w:val="0"/>
              <w:numId w:val="6"/>
            </w:numPr>
            <w:tabs>
              <w:tab w:val="left" w:pos="1620"/>
            </w:tabs>
            <w:spacing w:before="240"/>
            <w:ind w:right="-1405"/>
            <w:rPr>
              <w:i/>
              <w:color w:val="919191"/>
              <w:sz w:val="26"/>
              <w:szCs w:val="26"/>
            </w:rPr>
            <w:pPrChange w:id="307" w:author="Anonymous" w:date="2023-07-06T12:46:00Z">
              <w:pPr>
                <w:numPr>
                  <w:numId w:val="6"/>
                </w:numPr>
                <w:tabs>
                  <w:tab w:val="left" w:pos="1620"/>
                </w:tabs>
                <w:spacing w:before="240" w:after="240"/>
                <w:ind w:left="720" w:hanging="360"/>
              </w:pPr>
            </w:pPrChange>
          </w:pPr>
          <w:r>
            <w:rPr>
              <w:i/>
              <w:color w:val="919191"/>
              <w:sz w:val="26"/>
              <w:szCs w:val="26"/>
            </w:rPr>
            <w:t xml:space="preserve">Date de la livraison :  </w:t>
          </w:r>
        </w:p>
      </w:sdtContent>
    </w:sdt>
    <w:sdt>
      <w:sdtPr>
        <w:tag w:val="goog_rdk_491"/>
        <w:id w:val="2115935695"/>
      </w:sdtPr>
      <w:sdtContent>
        <w:p w14:paraId="599A34FC" w14:textId="77777777" w:rsidR="00DA2441" w:rsidRDefault="00000000" w:rsidP="00DA2441">
          <w:pPr>
            <w:numPr>
              <w:ilvl w:val="0"/>
              <w:numId w:val="6"/>
            </w:numPr>
            <w:tabs>
              <w:tab w:val="left" w:pos="1620"/>
            </w:tabs>
            <w:spacing w:after="240"/>
            <w:ind w:right="-1405"/>
            <w:rPr>
              <w:i/>
              <w:color w:val="919191"/>
              <w:sz w:val="26"/>
              <w:szCs w:val="26"/>
            </w:rPr>
            <w:pPrChange w:id="308" w:author="Anonymous" w:date="2023-07-06T12:46:00Z">
              <w:pPr>
                <w:numPr>
                  <w:numId w:val="6"/>
                </w:numPr>
                <w:tabs>
                  <w:tab w:val="left" w:pos="1620"/>
                </w:tabs>
                <w:spacing w:before="240" w:after="240"/>
                <w:ind w:left="720" w:hanging="360"/>
              </w:pPr>
            </w:pPrChange>
          </w:pPr>
          <w:r>
            <w:rPr>
              <w:i/>
              <w:color w:val="919191"/>
              <w:sz w:val="26"/>
              <w:szCs w:val="26"/>
            </w:rPr>
            <w:t xml:space="preserve">Date de validation : </w:t>
          </w:r>
        </w:p>
      </w:sdtContent>
    </w:sdt>
    <w:sdt>
      <w:sdtPr>
        <w:tag w:val="goog_rdk_492"/>
        <w:id w:val="2085481762"/>
      </w:sdtPr>
      <w:sdtContent>
        <w:p w14:paraId="0BEF9CE3" w14:textId="77777777" w:rsidR="00DA2441" w:rsidRDefault="00000000" w:rsidP="00DA2441">
          <w:pPr>
            <w:tabs>
              <w:tab w:val="left" w:pos="1620"/>
            </w:tabs>
            <w:spacing w:before="240" w:after="240"/>
            <w:ind w:right="-1405"/>
            <w:rPr>
              <w:i/>
              <w:color w:val="919191"/>
              <w:sz w:val="26"/>
              <w:szCs w:val="26"/>
            </w:rPr>
            <w:pPrChange w:id="309" w:author="Anonymous" w:date="2023-07-06T12:46:00Z">
              <w:pPr>
                <w:tabs>
                  <w:tab w:val="left" w:pos="1620"/>
                </w:tabs>
                <w:spacing w:before="240" w:after="240"/>
              </w:pPr>
            </w:pPrChange>
          </w:pPr>
          <w:r>
            <w:rPr>
              <w:i/>
              <w:color w:val="919191"/>
              <w:sz w:val="26"/>
              <w:szCs w:val="26"/>
            </w:rPr>
            <w:t>TESTS :</w:t>
          </w:r>
        </w:p>
      </w:sdtContent>
    </w:sdt>
    <w:sdt>
      <w:sdtPr>
        <w:tag w:val="goog_rdk_493"/>
        <w:id w:val="-1517143230"/>
      </w:sdtPr>
      <w:sdtContent>
        <w:p w14:paraId="0262752E" w14:textId="77777777" w:rsidR="00DA2441" w:rsidRDefault="00000000" w:rsidP="00DA2441">
          <w:pPr>
            <w:numPr>
              <w:ilvl w:val="0"/>
              <w:numId w:val="6"/>
            </w:numPr>
            <w:tabs>
              <w:tab w:val="left" w:pos="1620"/>
            </w:tabs>
            <w:spacing w:before="240" w:after="240"/>
            <w:ind w:right="-1405"/>
            <w:rPr>
              <w:i/>
              <w:color w:val="919191"/>
              <w:sz w:val="26"/>
              <w:szCs w:val="26"/>
            </w:rPr>
            <w:pPrChange w:id="310" w:author="Anonymous" w:date="2023-07-06T12:46:00Z">
              <w:pPr>
                <w:numPr>
                  <w:numId w:val="6"/>
                </w:numPr>
                <w:tabs>
                  <w:tab w:val="left" w:pos="1620"/>
                </w:tabs>
                <w:spacing w:before="240" w:after="240"/>
                <w:ind w:left="720" w:hanging="360"/>
              </w:pPr>
            </w:pPrChange>
          </w:pPr>
          <w:r>
            <w:rPr>
              <w:i/>
              <w:color w:val="919191"/>
              <w:sz w:val="26"/>
              <w:szCs w:val="26"/>
            </w:rPr>
            <w:t xml:space="preserve">Dates des tests : </w:t>
          </w:r>
        </w:p>
      </w:sdtContent>
    </w:sdt>
    <w:sdt>
      <w:sdtPr>
        <w:tag w:val="goog_rdk_494"/>
        <w:id w:val="-1738077677"/>
      </w:sdtPr>
      <w:sdtContent>
        <w:p w14:paraId="1636087B" w14:textId="77777777" w:rsidR="00DA2441" w:rsidRDefault="00000000" w:rsidP="00DA2441">
          <w:pPr>
            <w:tabs>
              <w:tab w:val="left" w:pos="1620"/>
            </w:tabs>
            <w:spacing w:before="240" w:after="240"/>
            <w:ind w:right="-1405"/>
            <w:rPr>
              <w:i/>
              <w:color w:val="919191"/>
              <w:sz w:val="26"/>
              <w:szCs w:val="26"/>
            </w:rPr>
            <w:pPrChange w:id="311" w:author="Anonymous" w:date="2023-07-06T12:46:00Z">
              <w:pPr>
                <w:tabs>
                  <w:tab w:val="left" w:pos="1620"/>
                </w:tabs>
                <w:spacing w:before="240" w:after="240"/>
              </w:pPr>
            </w:pPrChange>
          </w:pPr>
          <w:r>
            <w:rPr>
              <w:i/>
              <w:color w:val="919191"/>
              <w:sz w:val="26"/>
              <w:szCs w:val="26"/>
            </w:rPr>
            <w:t>MISE EN LIGNE :</w:t>
          </w:r>
        </w:p>
      </w:sdtContent>
    </w:sdt>
    <w:sdt>
      <w:sdtPr>
        <w:tag w:val="goog_rdk_495"/>
        <w:id w:val="-1073354341"/>
      </w:sdtPr>
      <w:sdtContent>
        <w:p w14:paraId="31F014F4" w14:textId="77777777" w:rsidR="00DA2441" w:rsidRDefault="00000000" w:rsidP="00DA2441">
          <w:pPr>
            <w:numPr>
              <w:ilvl w:val="0"/>
              <w:numId w:val="6"/>
            </w:numPr>
            <w:tabs>
              <w:tab w:val="left" w:pos="1620"/>
            </w:tabs>
            <w:spacing w:before="240" w:after="240"/>
            <w:ind w:right="-1405"/>
            <w:rPr>
              <w:i/>
              <w:color w:val="919191"/>
              <w:sz w:val="26"/>
              <w:szCs w:val="26"/>
            </w:rPr>
            <w:pPrChange w:id="312" w:author="Anonymous" w:date="2023-07-06T12:46:00Z">
              <w:pPr>
                <w:numPr>
                  <w:numId w:val="6"/>
                </w:numPr>
                <w:tabs>
                  <w:tab w:val="left" w:pos="1620"/>
                </w:tabs>
                <w:spacing w:before="240" w:after="240"/>
                <w:ind w:left="720" w:hanging="360"/>
              </w:pPr>
            </w:pPrChange>
          </w:pPr>
          <w:r>
            <w:rPr>
              <w:i/>
              <w:color w:val="919191"/>
              <w:sz w:val="26"/>
              <w:szCs w:val="26"/>
            </w:rPr>
            <w:t>Date de mise en ligne :</w:t>
          </w:r>
        </w:p>
      </w:sdtContent>
    </w:sdt>
    <w:sdt>
      <w:sdtPr>
        <w:tag w:val="goog_rdk_496"/>
        <w:id w:val="954054242"/>
      </w:sdtPr>
      <w:sdtContent>
        <w:p w14:paraId="62609CF2" w14:textId="77777777" w:rsidR="00DA2441" w:rsidRDefault="00000000" w:rsidP="00DA2441">
          <w:pPr>
            <w:tabs>
              <w:tab w:val="left" w:pos="1620"/>
            </w:tabs>
            <w:spacing w:before="240" w:after="240"/>
            <w:ind w:right="-1405"/>
            <w:rPr>
              <w:i/>
              <w:color w:val="919191"/>
              <w:sz w:val="26"/>
              <w:szCs w:val="26"/>
            </w:rPr>
            <w:pPrChange w:id="313" w:author="Anonymous" w:date="2023-07-06T12:46:00Z">
              <w:pPr>
                <w:tabs>
                  <w:tab w:val="left" w:pos="1620"/>
                </w:tabs>
                <w:spacing w:before="240" w:after="240"/>
              </w:pPr>
            </w:pPrChange>
          </w:pPr>
        </w:p>
      </w:sdtContent>
    </w:sdt>
    <w:sdt>
      <w:sdtPr>
        <w:tag w:val="goog_rdk_497"/>
        <w:id w:val="637232468"/>
      </w:sdtPr>
      <w:sdtContent>
        <w:p w14:paraId="2F71D49E" w14:textId="77777777" w:rsidR="00DA2441" w:rsidRDefault="00000000" w:rsidP="00DA2441">
          <w:pPr>
            <w:numPr>
              <w:ilvl w:val="0"/>
              <w:numId w:val="7"/>
            </w:numPr>
            <w:tabs>
              <w:tab w:val="left" w:pos="1620"/>
            </w:tabs>
            <w:ind w:right="-1405"/>
            <w:rPr>
              <w:b/>
              <w:color w:val="FFFFFF"/>
              <w:sz w:val="26"/>
              <w:szCs w:val="26"/>
            </w:rPr>
            <w:pPrChange w:id="314" w:author="Anonymous" w:date="2023-07-06T12:46:00Z">
              <w:pPr>
                <w:numPr>
                  <w:numId w:val="7"/>
                </w:numPr>
                <w:tabs>
                  <w:tab w:val="left" w:pos="1620"/>
                </w:tabs>
                <w:ind w:left="720" w:hanging="360"/>
              </w:pPr>
            </w:pPrChange>
          </w:pPr>
          <w:r>
            <w:rPr>
              <w:b/>
              <w:color w:val="FFFFFF"/>
              <w:sz w:val="26"/>
              <w:szCs w:val="26"/>
            </w:rPr>
            <w:t>OFFRE FINANCIÈRE</w:t>
          </w:r>
        </w:p>
      </w:sdtContent>
    </w:sdt>
    <w:sdt>
      <w:sdtPr>
        <w:tag w:val="goog_rdk_498"/>
        <w:id w:val="-1299295288"/>
      </w:sdtPr>
      <w:sdtContent>
        <w:p w14:paraId="3CF69009" w14:textId="77777777" w:rsidR="00DA2441" w:rsidRDefault="00000000" w:rsidP="00DA2441">
          <w:pPr>
            <w:tabs>
              <w:tab w:val="left" w:pos="1620"/>
            </w:tabs>
            <w:ind w:right="-1405"/>
            <w:rPr>
              <w:b/>
              <w:color w:val="FFFFFF"/>
              <w:sz w:val="26"/>
              <w:szCs w:val="26"/>
            </w:rPr>
            <w:pPrChange w:id="315" w:author="Anonymous" w:date="2023-07-06T12:46:00Z">
              <w:pPr>
                <w:tabs>
                  <w:tab w:val="left" w:pos="1620"/>
                </w:tabs>
              </w:pPr>
            </w:pPrChange>
          </w:pPr>
        </w:p>
      </w:sdtContent>
    </w:sdt>
    <w:sdt>
      <w:sdtPr>
        <w:tag w:val="goog_rdk_499"/>
        <w:id w:val="-2017449226"/>
      </w:sdtPr>
      <w:sdtContent>
        <w:p w14:paraId="5A006C8E" w14:textId="77777777" w:rsidR="00DA2441" w:rsidRDefault="00000000" w:rsidP="00DA2441">
          <w:pPr>
            <w:tabs>
              <w:tab w:val="left" w:pos="1620"/>
            </w:tabs>
            <w:ind w:right="-1405"/>
            <w:rPr>
              <w:b/>
              <w:color w:val="CCCCCC"/>
              <w:sz w:val="26"/>
              <w:szCs w:val="26"/>
            </w:rPr>
            <w:pPrChange w:id="316" w:author="Anonymous" w:date="2023-07-06T12:46:00Z">
              <w:pPr>
                <w:tabs>
                  <w:tab w:val="left" w:pos="1620"/>
                </w:tabs>
              </w:pPr>
            </w:pPrChange>
          </w:pPr>
          <w:r>
            <w:rPr>
              <w:i/>
              <w:color w:val="919191"/>
              <w:sz w:val="26"/>
              <w:szCs w:val="26"/>
            </w:rPr>
            <w:t xml:space="preserve">Exemple : </w:t>
          </w:r>
        </w:p>
      </w:sdtContent>
    </w:sdt>
    <w:sdt>
      <w:sdtPr>
        <w:tag w:val="goog_rdk_500"/>
        <w:id w:val="1796323926"/>
      </w:sdtPr>
      <w:sdtContent>
        <w:p w14:paraId="5D5161C5" w14:textId="77777777" w:rsidR="00DA2441" w:rsidRDefault="00000000" w:rsidP="00DA2441">
          <w:pPr>
            <w:tabs>
              <w:tab w:val="left" w:pos="1620"/>
            </w:tabs>
            <w:ind w:right="-1405"/>
            <w:rPr>
              <w:b/>
              <w:color w:val="FFFFFF"/>
              <w:sz w:val="26"/>
              <w:szCs w:val="26"/>
            </w:rPr>
            <w:pPrChange w:id="317" w:author="Anonymous" w:date="2023-07-06T12:46:00Z">
              <w:pPr>
                <w:tabs>
                  <w:tab w:val="left" w:pos="1620"/>
                </w:tabs>
              </w:pPr>
            </w:pPrChange>
          </w:pPr>
        </w:p>
      </w:sdtContent>
    </w:sdt>
    <w:tbl>
      <w:tblPr>
        <w:tblStyle w:val="a"/>
        <w:tblW w:w="10489" w:type="dxa"/>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2623"/>
        <w:gridCol w:w="2622"/>
        <w:gridCol w:w="2622"/>
        <w:gridCol w:w="2622"/>
      </w:tblGrid>
      <w:tr w:rsidR="00DA2441" w14:paraId="098F14A2" w14:textId="77777777">
        <w:tc>
          <w:tcPr>
            <w:tcW w:w="2622" w:type="dxa"/>
            <w:shd w:val="clear" w:color="auto" w:fill="auto"/>
            <w:tcMar>
              <w:top w:w="100" w:type="dxa"/>
              <w:left w:w="100" w:type="dxa"/>
              <w:bottom w:w="100" w:type="dxa"/>
              <w:right w:w="100" w:type="dxa"/>
            </w:tcMar>
            <w:vAlign w:val="center"/>
          </w:tcPr>
          <w:sdt>
            <w:sdtPr>
              <w:tag w:val="goog_rdk_501"/>
              <w:id w:val="-892498933"/>
            </w:sdtPr>
            <w:sdtContent>
              <w:p w14:paraId="1620A8C5" w14:textId="77777777" w:rsidR="00DA2441" w:rsidRDefault="00000000" w:rsidP="00DA2441">
                <w:pPr>
                  <w:widowControl w:val="0"/>
                  <w:pBdr>
                    <w:top w:val="nil"/>
                    <w:left w:val="nil"/>
                    <w:bottom w:val="nil"/>
                    <w:right w:val="nil"/>
                    <w:between w:val="nil"/>
                  </w:pBdr>
                  <w:spacing w:line="240" w:lineRule="auto"/>
                  <w:ind w:right="-1405"/>
                  <w:jc w:val="center"/>
                  <w:rPr>
                    <w:color w:val="CCCCCC"/>
                    <w:sz w:val="26"/>
                    <w:szCs w:val="26"/>
                  </w:rPr>
                  <w:pPrChange w:id="318" w:author="Anonymous" w:date="2023-07-06T12:46:00Z">
                    <w:pPr>
                      <w:widowControl w:val="0"/>
                      <w:pBdr>
                        <w:top w:val="nil"/>
                        <w:left w:val="nil"/>
                        <w:bottom w:val="nil"/>
                        <w:right w:val="nil"/>
                        <w:between w:val="nil"/>
                      </w:pBdr>
                      <w:spacing w:line="240" w:lineRule="auto"/>
                      <w:jc w:val="center"/>
                    </w:pPr>
                  </w:pPrChange>
                </w:pPr>
                <w:r>
                  <w:rPr>
                    <w:color w:val="CCCCCC"/>
                    <w:sz w:val="26"/>
                    <w:szCs w:val="26"/>
                  </w:rPr>
                  <w:t>ETAPES</w:t>
                </w:r>
              </w:p>
            </w:sdtContent>
          </w:sdt>
        </w:tc>
        <w:tc>
          <w:tcPr>
            <w:tcW w:w="2622" w:type="dxa"/>
            <w:shd w:val="clear" w:color="auto" w:fill="auto"/>
            <w:tcMar>
              <w:top w:w="100" w:type="dxa"/>
              <w:left w:w="100" w:type="dxa"/>
              <w:bottom w:w="100" w:type="dxa"/>
              <w:right w:w="100" w:type="dxa"/>
            </w:tcMar>
            <w:vAlign w:val="center"/>
          </w:tcPr>
          <w:sdt>
            <w:sdtPr>
              <w:tag w:val="goog_rdk_502"/>
              <w:id w:val="-331221563"/>
            </w:sdtPr>
            <w:sdtContent>
              <w:p w14:paraId="7DF75E1C" w14:textId="77777777" w:rsidR="00DA2441" w:rsidRDefault="00000000" w:rsidP="00DA2441">
                <w:pPr>
                  <w:widowControl w:val="0"/>
                  <w:pBdr>
                    <w:top w:val="nil"/>
                    <w:left w:val="nil"/>
                    <w:bottom w:val="nil"/>
                    <w:right w:val="nil"/>
                    <w:between w:val="nil"/>
                  </w:pBdr>
                  <w:spacing w:line="240" w:lineRule="auto"/>
                  <w:ind w:right="-1405"/>
                  <w:jc w:val="center"/>
                  <w:rPr>
                    <w:color w:val="CCCCCC"/>
                    <w:sz w:val="26"/>
                    <w:szCs w:val="26"/>
                  </w:rPr>
                  <w:pPrChange w:id="319" w:author="Anonymous" w:date="2023-07-06T12:46:00Z">
                    <w:pPr>
                      <w:widowControl w:val="0"/>
                      <w:pBdr>
                        <w:top w:val="nil"/>
                        <w:left w:val="nil"/>
                        <w:bottom w:val="nil"/>
                        <w:right w:val="nil"/>
                        <w:between w:val="nil"/>
                      </w:pBdr>
                      <w:spacing w:line="240" w:lineRule="auto"/>
                      <w:jc w:val="center"/>
                    </w:pPr>
                  </w:pPrChange>
                </w:pPr>
                <w:r>
                  <w:rPr>
                    <w:color w:val="CCCCCC"/>
                    <w:sz w:val="26"/>
                    <w:szCs w:val="26"/>
                  </w:rPr>
                  <w:t>ESTIMATION EN JOUR/HOMME</w:t>
                </w:r>
              </w:p>
            </w:sdtContent>
          </w:sdt>
        </w:tc>
        <w:tc>
          <w:tcPr>
            <w:tcW w:w="2622" w:type="dxa"/>
            <w:shd w:val="clear" w:color="auto" w:fill="auto"/>
            <w:tcMar>
              <w:top w:w="100" w:type="dxa"/>
              <w:left w:w="100" w:type="dxa"/>
              <w:bottom w:w="100" w:type="dxa"/>
              <w:right w:w="100" w:type="dxa"/>
            </w:tcMar>
            <w:vAlign w:val="center"/>
          </w:tcPr>
          <w:sdt>
            <w:sdtPr>
              <w:tag w:val="goog_rdk_503"/>
              <w:id w:val="-270936136"/>
            </w:sdtPr>
            <w:sdtContent>
              <w:p w14:paraId="15E2627E" w14:textId="77777777" w:rsidR="00DA2441" w:rsidRDefault="00000000" w:rsidP="00DA2441">
                <w:pPr>
                  <w:widowControl w:val="0"/>
                  <w:pBdr>
                    <w:top w:val="nil"/>
                    <w:left w:val="nil"/>
                    <w:bottom w:val="nil"/>
                    <w:right w:val="nil"/>
                    <w:between w:val="nil"/>
                  </w:pBdr>
                  <w:spacing w:line="240" w:lineRule="auto"/>
                  <w:ind w:right="-1405"/>
                  <w:jc w:val="center"/>
                  <w:rPr>
                    <w:color w:val="CCCCCC"/>
                    <w:sz w:val="26"/>
                    <w:szCs w:val="26"/>
                  </w:rPr>
                  <w:pPrChange w:id="320" w:author="Anonymous" w:date="2023-07-06T12:46:00Z">
                    <w:pPr>
                      <w:widowControl w:val="0"/>
                      <w:pBdr>
                        <w:top w:val="nil"/>
                        <w:left w:val="nil"/>
                        <w:bottom w:val="nil"/>
                        <w:right w:val="nil"/>
                        <w:between w:val="nil"/>
                      </w:pBdr>
                      <w:spacing w:line="240" w:lineRule="auto"/>
                      <w:jc w:val="center"/>
                    </w:pPr>
                  </w:pPrChange>
                </w:pPr>
                <w:r>
                  <w:rPr>
                    <w:color w:val="CCCCCC"/>
                    <w:sz w:val="26"/>
                    <w:szCs w:val="26"/>
                  </w:rPr>
                  <w:t>COUT EN JOUR/HOMME</w:t>
                </w:r>
              </w:p>
            </w:sdtContent>
          </w:sdt>
        </w:tc>
        <w:tc>
          <w:tcPr>
            <w:tcW w:w="2622" w:type="dxa"/>
            <w:shd w:val="clear" w:color="auto" w:fill="auto"/>
            <w:tcMar>
              <w:top w:w="100" w:type="dxa"/>
              <w:left w:w="100" w:type="dxa"/>
              <w:bottom w:w="100" w:type="dxa"/>
              <w:right w:w="100" w:type="dxa"/>
            </w:tcMar>
            <w:vAlign w:val="center"/>
          </w:tcPr>
          <w:sdt>
            <w:sdtPr>
              <w:tag w:val="goog_rdk_504"/>
              <w:id w:val="118878976"/>
            </w:sdtPr>
            <w:sdtContent>
              <w:p w14:paraId="28E93B3D" w14:textId="77777777" w:rsidR="00DA2441" w:rsidRDefault="00000000" w:rsidP="00DA2441">
                <w:pPr>
                  <w:widowControl w:val="0"/>
                  <w:pBdr>
                    <w:top w:val="nil"/>
                    <w:left w:val="nil"/>
                    <w:bottom w:val="nil"/>
                    <w:right w:val="nil"/>
                    <w:between w:val="nil"/>
                  </w:pBdr>
                  <w:spacing w:line="240" w:lineRule="auto"/>
                  <w:ind w:right="-1405"/>
                  <w:jc w:val="center"/>
                  <w:rPr>
                    <w:color w:val="CCCCCC"/>
                    <w:sz w:val="26"/>
                    <w:szCs w:val="26"/>
                  </w:rPr>
                  <w:pPrChange w:id="321" w:author="Anonymous" w:date="2023-07-06T12:46:00Z">
                    <w:pPr>
                      <w:widowControl w:val="0"/>
                      <w:pBdr>
                        <w:top w:val="nil"/>
                        <w:left w:val="nil"/>
                        <w:bottom w:val="nil"/>
                        <w:right w:val="nil"/>
                        <w:between w:val="nil"/>
                      </w:pBdr>
                      <w:spacing w:line="240" w:lineRule="auto"/>
                      <w:jc w:val="center"/>
                    </w:pPr>
                  </w:pPrChange>
                </w:pPr>
                <w:r>
                  <w:rPr>
                    <w:color w:val="CCCCCC"/>
                    <w:sz w:val="26"/>
                    <w:szCs w:val="26"/>
                  </w:rPr>
                  <w:t>TOTAL HT</w:t>
                </w:r>
              </w:p>
            </w:sdtContent>
          </w:sdt>
          <w:sdt>
            <w:sdtPr>
              <w:tag w:val="goog_rdk_505"/>
              <w:id w:val="-1329669474"/>
            </w:sdtPr>
            <w:sdtContent>
              <w:p w14:paraId="1692673C" w14:textId="77777777" w:rsidR="00DA2441" w:rsidRDefault="00000000" w:rsidP="00DA2441">
                <w:pPr>
                  <w:widowControl w:val="0"/>
                  <w:pBdr>
                    <w:top w:val="nil"/>
                    <w:left w:val="nil"/>
                    <w:bottom w:val="nil"/>
                    <w:right w:val="nil"/>
                    <w:between w:val="nil"/>
                  </w:pBdr>
                  <w:spacing w:line="240" w:lineRule="auto"/>
                  <w:ind w:right="-1405"/>
                  <w:jc w:val="center"/>
                  <w:rPr>
                    <w:color w:val="CCCCCC"/>
                    <w:sz w:val="26"/>
                    <w:szCs w:val="26"/>
                  </w:rPr>
                  <w:pPrChange w:id="322" w:author="Anonymous" w:date="2023-07-06T12:46:00Z">
                    <w:pPr>
                      <w:widowControl w:val="0"/>
                      <w:pBdr>
                        <w:top w:val="nil"/>
                        <w:left w:val="nil"/>
                        <w:bottom w:val="nil"/>
                        <w:right w:val="nil"/>
                        <w:between w:val="nil"/>
                      </w:pBdr>
                      <w:spacing w:line="240" w:lineRule="auto"/>
                      <w:jc w:val="center"/>
                    </w:pPr>
                  </w:pPrChange>
                </w:pPr>
                <w:r>
                  <w:rPr>
                    <w:color w:val="CCCCCC"/>
                    <w:sz w:val="26"/>
                    <w:szCs w:val="26"/>
                  </w:rPr>
                  <w:t>(en Euro)</w:t>
                </w:r>
              </w:p>
            </w:sdtContent>
          </w:sdt>
        </w:tc>
      </w:tr>
      <w:tr w:rsidR="00DA2441" w14:paraId="7471E159" w14:textId="77777777">
        <w:tc>
          <w:tcPr>
            <w:tcW w:w="2622" w:type="dxa"/>
            <w:shd w:val="clear" w:color="auto" w:fill="auto"/>
            <w:tcMar>
              <w:top w:w="100" w:type="dxa"/>
              <w:left w:w="100" w:type="dxa"/>
              <w:bottom w:w="100" w:type="dxa"/>
              <w:right w:w="100" w:type="dxa"/>
            </w:tcMar>
            <w:vAlign w:val="center"/>
          </w:tcPr>
          <w:sdt>
            <w:sdtPr>
              <w:tag w:val="goog_rdk_506"/>
              <w:id w:val="-875698678"/>
            </w:sdtPr>
            <w:sdtContent>
              <w:p w14:paraId="5117484B" w14:textId="77777777" w:rsidR="00DA2441" w:rsidRDefault="00000000" w:rsidP="00DA2441">
                <w:pPr>
                  <w:tabs>
                    <w:tab w:val="left" w:pos="1620"/>
                  </w:tabs>
                  <w:ind w:right="-1405"/>
                  <w:rPr>
                    <w:b/>
                    <w:color w:val="FFFFFF"/>
                    <w:sz w:val="26"/>
                    <w:szCs w:val="26"/>
                  </w:rPr>
                  <w:pPrChange w:id="323" w:author="Anonymous" w:date="2023-07-06T12:46:00Z">
                    <w:pPr>
                      <w:tabs>
                        <w:tab w:val="left" w:pos="1620"/>
                      </w:tabs>
                    </w:pPr>
                  </w:pPrChange>
                </w:pPr>
                <w:r>
                  <w:rPr>
                    <w:i/>
                    <w:color w:val="919191"/>
                    <w:sz w:val="26"/>
                    <w:szCs w:val="26"/>
                  </w:rPr>
                  <w:t>Études et pilotage</w:t>
                </w:r>
              </w:p>
            </w:sdtContent>
          </w:sdt>
        </w:tc>
        <w:tc>
          <w:tcPr>
            <w:tcW w:w="2622" w:type="dxa"/>
            <w:shd w:val="clear" w:color="auto" w:fill="auto"/>
            <w:tcMar>
              <w:top w:w="100" w:type="dxa"/>
              <w:left w:w="100" w:type="dxa"/>
              <w:bottom w:w="100" w:type="dxa"/>
              <w:right w:w="100" w:type="dxa"/>
            </w:tcMar>
            <w:vAlign w:val="center"/>
          </w:tcPr>
          <w:sdt>
            <w:sdtPr>
              <w:tag w:val="goog_rdk_507"/>
              <w:id w:val="1975257183"/>
            </w:sdtPr>
            <w:sdtContent>
              <w:p w14:paraId="053D3CFE" w14:textId="77777777" w:rsidR="00DA2441" w:rsidRDefault="00000000" w:rsidP="00DA2441">
                <w:pPr>
                  <w:tabs>
                    <w:tab w:val="left" w:pos="1620"/>
                  </w:tabs>
                  <w:ind w:right="-1405"/>
                  <w:jc w:val="center"/>
                  <w:rPr>
                    <w:b/>
                    <w:color w:val="FFFFFF"/>
                    <w:sz w:val="26"/>
                    <w:szCs w:val="26"/>
                  </w:rPr>
                  <w:pPrChange w:id="324" w:author="Anonymous" w:date="2023-07-06T12:46:00Z">
                    <w:pPr>
                      <w:tabs>
                        <w:tab w:val="left" w:pos="1620"/>
                      </w:tabs>
                      <w:jc w:val="center"/>
                    </w:pPr>
                  </w:pPrChange>
                </w:pPr>
                <w:r>
                  <w:rPr>
                    <w:i/>
                    <w:color w:val="919191"/>
                    <w:sz w:val="26"/>
                    <w:szCs w:val="26"/>
                  </w:rPr>
                  <w:t>1</w:t>
                </w:r>
              </w:p>
            </w:sdtContent>
          </w:sdt>
        </w:tc>
        <w:tc>
          <w:tcPr>
            <w:tcW w:w="2622" w:type="dxa"/>
            <w:shd w:val="clear" w:color="auto" w:fill="auto"/>
            <w:tcMar>
              <w:top w:w="100" w:type="dxa"/>
              <w:left w:w="100" w:type="dxa"/>
              <w:bottom w:w="100" w:type="dxa"/>
              <w:right w:w="100" w:type="dxa"/>
            </w:tcMar>
            <w:vAlign w:val="center"/>
          </w:tcPr>
          <w:sdt>
            <w:sdtPr>
              <w:tag w:val="goog_rdk_508"/>
              <w:id w:val="1728025249"/>
            </w:sdtPr>
            <w:sdtContent>
              <w:p w14:paraId="1959844A" w14:textId="77777777" w:rsidR="00DA2441" w:rsidRDefault="00000000" w:rsidP="00DA2441">
                <w:pPr>
                  <w:tabs>
                    <w:tab w:val="left" w:pos="1620"/>
                  </w:tabs>
                  <w:ind w:right="-1405"/>
                  <w:jc w:val="right"/>
                  <w:rPr>
                    <w:b/>
                    <w:color w:val="FFFFFF"/>
                    <w:sz w:val="26"/>
                    <w:szCs w:val="26"/>
                  </w:rPr>
                  <w:pPrChange w:id="325" w:author="Anonymous" w:date="2023-07-06T12:46:00Z">
                    <w:pPr>
                      <w:tabs>
                        <w:tab w:val="left" w:pos="1620"/>
                      </w:tabs>
                      <w:jc w:val="right"/>
                    </w:pPr>
                  </w:pPrChange>
                </w:pPr>
                <w:r>
                  <w:rPr>
                    <w:i/>
                    <w:color w:val="919191"/>
                    <w:sz w:val="26"/>
                    <w:szCs w:val="26"/>
                  </w:rPr>
                  <w:t>100</w:t>
                </w:r>
              </w:p>
            </w:sdtContent>
          </w:sdt>
        </w:tc>
        <w:tc>
          <w:tcPr>
            <w:tcW w:w="2622" w:type="dxa"/>
            <w:shd w:val="clear" w:color="auto" w:fill="auto"/>
            <w:tcMar>
              <w:top w:w="100" w:type="dxa"/>
              <w:left w:w="100" w:type="dxa"/>
              <w:bottom w:w="100" w:type="dxa"/>
              <w:right w:w="100" w:type="dxa"/>
            </w:tcMar>
            <w:vAlign w:val="center"/>
          </w:tcPr>
          <w:sdt>
            <w:sdtPr>
              <w:tag w:val="goog_rdk_509"/>
              <w:id w:val="-1711949311"/>
            </w:sdtPr>
            <w:sdtContent>
              <w:p w14:paraId="1A34BE36" w14:textId="77777777" w:rsidR="00DA2441" w:rsidRDefault="00000000" w:rsidP="00DA2441">
                <w:pPr>
                  <w:tabs>
                    <w:tab w:val="left" w:pos="1620"/>
                  </w:tabs>
                  <w:ind w:right="-1405"/>
                  <w:jc w:val="right"/>
                  <w:rPr>
                    <w:b/>
                    <w:color w:val="FFFFFF"/>
                    <w:sz w:val="26"/>
                    <w:szCs w:val="26"/>
                  </w:rPr>
                  <w:pPrChange w:id="326" w:author="Anonymous" w:date="2023-07-06T12:46:00Z">
                    <w:pPr>
                      <w:tabs>
                        <w:tab w:val="left" w:pos="1620"/>
                      </w:tabs>
                      <w:jc w:val="right"/>
                    </w:pPr>
                  </w:pPrChange>
                </w:pPr>
                <w:r>
                  <w:rPr>
                    <w:i/>
                    <w:color w:val="919191"/>
                    <w:sz w:val="26"/>
                    <w:szCs w:val="26"/>
                  </w:rPr>
                  <w:t>100</w:t>
                </w:r>
              </w:p>
            </w:sdtContent>
          </w:sdt>
        </w:tc>
      </w:tr>
      <w:tr w:rsidR="00DA2441" w14:paraId="58932F1F" w14:textId="77777777">
        <w:tc>
          <w:tcPr>
            <w:tcW w:w="2622" w:type="dxa"/>
            <w:shd w:val="clear" w:color="auto" w:fill="auto"/>
            <w:tcMar>
              <w:top w:w="100" w:type="dxa"/>
              <w:left w:w="100" w:type="dxa"/>
              <w:bottom w:w="100" w:type="dxa"/>
              <w:right w:w="100" w:type="dxa"/>
            </w:tcMar>
            <w:vAlign w:val="center"/>
          </w:tcPr>
          <w:sdt>
            <w:sdtPr>
              <w:tag w:val="goog_rdk_510"/>
              <w:id w:val="345221262"/>
            </w:sdtPr>
            <w:sdtContent>
              <w:p w14:paraId="4FDF1B54" w14:textId="77777777" w:rsidR="00DA2441" w:rsidRDefault="00000000" w:rsidP="00DA2441">
                <w:pPr>
                  <w:tabs>
                    <w:tab w:val="left" w:pos="1620"/>
                  </w:tabs>
                  <w:ind w:right="-1405"/>
                  <w:rPr>
                    <w:b/>
                    <w:color w:val="FFFFFF"/>
                    <w:sz w:val="26"/>
                    <w:szCs w:val="26"/>
                  </w:rPr>
                  <w:pPrChange w:id="327" w:author="Anonymous" w:date="2023-07-06T12:46:00Z">
                    <w:pPr>
                      <w:tabs>
                        <w:tab w:val="left" w:pos="1620"/>
                      </w:tabs>
                    </w:pPr>
                  </w:pPrChange>
                </w:pPr>
                <w:r>
                  <w:rPr>
                    <w:i/>
                    <w:color w:val="919191"/>
                    <w:sz w:val="26"/>
                    <w:szCs w:val="26"/>
                  </w:rPr>
                  <w:t>Design</w:t>
                </w:r>
              </w:p>
            </w:sdtContent>
          </w:sdt>
        </w:tc>
        <w:tc>
          <w:tcPr>
            <w:tcW w:w="2622" w:type="dxa"/>
            <w:shd w:val="clear" w:color="auto" w:fill="auto"/>
            <w:tcMar>
              <w:top w:w="100" w:type="dxa"/>
              <w:left w:w="100" w:type="dxa"/>
              <w:bottom w:w="100" w:type="dxa"/>
              <w:right w:w="100" w:type="dxa"/>
            </w:tcMar>
            <w:vAlign w:val="center"/>
          </w:tcPr>
          <w:sdt>
            <w:sdtPr>
              <w:tag w:val="goog_rdk_511"/>
              <w:id w:val="-1145662889"/>
            </w:sdtPr>
            <w:sdtContent>
              <w:p w14:paraId="3D283311" w14:textId="77777777" w:rsidR="00DA2441" w:rsidRDefault="00000000" w:rsidP="00DA2441">
                <w:pPr>
                  <w:tabs>
                    <w:tab w:val="left" w:pos="1620"/>
                  </w:tabs>
                  <w:ind w:right="-1405"/>
                  <w:jc w:val="center"/>
                  <w:rPr>
                    <w:b/>
                    <w:color w:val="FFFFFF"/>
                    <w:sz w:val="26"/>
                    <w:szCs w:val="26"/>
                  </w:rPr>
                  <w:pPrChange w:id="328" w:author="Anonymous" w:date="2023-07-06T12:46:00Z">
                    <w:pPr>
                      <w:tabs>
                        <w:tab w:val="left" w:pos="1620"/>
                      </w:tabs>
                      <w:jc w:val="center"/>
                    </w:pPr>
                  </w:pPrChange>
                </w:pPr>
                <w:r>
                  <w:rPr>
                    <w:i/>
                    <w:color w:val="919191"/>
                    <w:sz w:val="26"/>
                    <w:szCs w:val="26"/>
                  </w:rPr>
                  <w:t>1</w:t>
                </w:r>
              </w:p>
            </w:sdtContent>
          </w:sdt>
        </w:tc>
        <w:tc>
          <w:tcPr>
            <w:tcW w:w="2622" w:type="dxa"/>
            <w:shd w:val="clear" w:color="auto" w:fill="auto"/>
            <w:tcMar>
              <w:top w:w="100" w:type="dxa"/>
              <w:left w:w="100" w:type="dxa"/>
              <w:bottom w:w="100" w:type="dxa"/>
              <w:right w:w="100" w:type="dxa"/>
            </w:tcMar>
            <w:vAlign w:val="center"/>
          </w:tcPr>
          <w:sdt>
            <w:sdtPr>
              <w:tag w:val="goog_rdk_512"/>
              <w:id w:val="2009093622"/>
            </w:sdtPr>
            <w:sdtContent>
              <w:p w14:paraId="4A3BECF1" w14:textId="77777777" w:rsidR="00DA2441" w:rsidRDefault="00000000" w:rsidP="00DA2441">
                <w:pPr>
                  <w:tabs>
                    <w:tab w:val="left" w:pos="1620"/>
                  </w:tabs>
                  <w:ind w:right="-1405"/>
                  <w:jc w:val="right"/>
                  <w:rPr>
                    <w:b/>
                    <w:color w:val="FFFFFF"/>
                    <w:sz w:val="26"/>
                    <w:szCs w:val="26"/>
                  </w:rPr>
                  <w:pPrChange w:id="329" w:author="Anonymous" w:date="2023-07-06T12:46:00Z">
                    <w:pPr>
                      <w:tabs>
                        <w:tab w:val="left" w:pos="1620"/>
                      </w:tabs>
                      <w:jc w:val="right"/>
                    </w:pPr>
                  </w:pPrChange>
                </w:pPr>
                <w:r>
                  <w:rPr>
                    <w:i/>
                    <w:color w:val="919191"/>
                    <w:sz w:val="26"/>
                    <w:szCs w:val="26"/>
                  </w:rPr>
                  <w:t>100</w:t>
                </w:r>
              </w:p>
            </w:sdtContent>
          </w:sdt>
        </w:tc>
        <w:tc>
          <w:tcPr>
            <w:tcW w:w="2622" w:type="dxa"/>
            <w:shd w:val="clear" w:color="auto" w:fill="auto"/>
            <w:tcMar>
              <w:top w:w="100" w:type="dxa"/>
              <w:left w:w="100" w:type="dxa"/>
              <w:bottom w:w="100" w:type="dxa"/>
              <w:right w:w="100" w:type="dxa"/>
            </w:tcMar>
            <w:vAlign w:val="center"/>
          </w:tcPr>
          <w:sdt>
            <w:sdtPr>
              <w:tag w:val="goog_rdk_513"/>
              <w:id w:val="623422881"/>
            </w:sdtPr>
            <w:sdtContent>
              <w:p w14:paraId="77FDA440" w14:textId="77777777" w:rsidR="00DA2441" w:rsidRDefault="00000000" w:rsidP="00DA2441">
                <w:pPr>
                  <w:tabs>
                    <w:tab w:val="left" w:pos="1620"/>
                  </w:tabs>
                  <w:ind w:right="-1405"/>
                  <w:jc w:val="right"/>
                  <w:rPr>
                    <w:b/>
                    <w:color w:val="FFFFFF"/>
                    <w:sz w:val="26"/>
                    <w:szCs w:val="26"/>
                  </w:rPr>
                  <w:pPrChange w:id="330" w:author="Anonymous" w:date="2023-07-06T12:46:00Z">
                    <w:pPr>
                      <w:tabs>
                        <w:tab w:val="left" w:pos="1620"/>
                      </w:tabs>
                      <w:jc w:val="right"/>
                    </w:pPr>
                  </w:pPrChange>
                </w:pPr>
                <w:r>
                  <w:rPr>
                    <w:i/>
                    <w:color w:val="919191"/>
                    <w:sz w:val="26"/>
                    <w:szCs w:val="26"/>
                  </w:rPr>
                  <w:t>100</w:t>
                </w:r>
              </w:p>
            </w:sdtContent>
          </w:sdt>
        </w:tc>
      </w:tr>
      <w:tr w:rsidR="00DA2441" w14:paraId="49EF2DD0" w14:textId="77777777">
        <w:tc>
          <w:tcPr>
            <w:tcW w:w="2622" w:type="dxa"/>
            <w:shd w:val="clear" w:color="auto" w:fill="auto"/>
            <w:tcMar>
              <w:top w:w="100" w:type="dxa"/>
              <w:left w:w="100" w:type="dxa"/>
              <w:bottom w:w="100" w:type="dxa"/>
              <w:right w:w="100" w:type="dxa"/>
            </w:tcMar>
            <w:vAlign w:val="center"/>
          </w:tcPr>
          <w:sdt>
            <w:sdtPr>
              <w:tag w:val="goog_rdk_514"/>
              <w:id w:val="1641622476"/>
            </w:sdtPr>
            <w:sdtContent>
              <w:p w14:paraId="2183AC7A" w14:textId="77777777" w:rsidR="00DA2441" w:rsidRDefault="00000000" w:rsidP="00DA2441">
                <w:pPr>
                  <w:tabs>
                    <w:tab w:val="left" w:pos="1620"/>
                  </w:tabs>
                  <w:ind w:right="-1405"/>
                  <w:rPr>
                    <w:b/>
                    <w:color w:val="FFFFFF"/>
                    <w:sz w:val="26"/>
                    <w:szCs w:val="26"/>
                  </w:rPr>
                  <w:pPrChange w:id="331" w:author="Anonymous" w:date="2023-07-06T12:46:00Z">
                    <w:pPr>
                      <w:tabs>
                        <w:tab w:val="left" w:pos="1620"/>
                      </w:tabs>
                    </w:pPr>
                  </w:pPrChange>
                </w:pPr>
                <w:r>
                  <w:rPr>
                    <w:i/>
                    <w:color w:val="919191"/>
                    <w:sz w:val="26"/>
                    <w:szCs w:val="26"/>
                  </w:rPr>
                  <w:t>Développement</w:t>
                </w:r>
              </w:p>
            </w:sdtContent>
          </w:sdt>
        </w:tc>
        <w:tc>
          <w:tcPr>
            <w:tcW w:w="2622" w:type="dxa"/>
            <w:shd w:val="clear" w:color="auto" w:fill="auto"/>
            <w:tcMar>
              <w:top w:w="100" w:type="dxa"/>
              <w:left w:w="100" w:type="dxa"/>
              <w:bottom w:w="100" w:type="dxa"/>
              <w:right w:w="100" w:type="dxa"/>
            </w:tcMar>
            <w:vAlign w:val="center"/>
          </w:tcPr>
          <w:sdt>
            <w:sdtPr>
              <w:tag w:val="goog_rdk_515"/>
              <w:id w:val="-1928488263"/>
            </w:sdtPr>
            <w:sdtContent>
              <w:p w14:paraId="537C9398" w14:textId="77777777" w:rsidR="00DA2441" w:rsidRDefault="00000000" w:rsidP="00DA2441">
                <w:pPr>
                  <w:tabs>
                    <w:tab w:val="left" w:pos="1620"/>
                  </w:tabs>
                  <w:ind w:right="-1405"/>
                  <w:jc w:val="center"/>
                  <w:rPr>
                    <w:b/>
                    <w:color w:val="FFFFFF"/>
                    <w:sz w:val="26"/>
                    <w:szCs w:val="26"/>
                  </w:rPr>
                  <w:pPrChange w:id="332" w:author="Anonymous" w:date="2023-07-06T12:46:00Z">
                    <w:pPr>
                      <w:tabs>
                        <w:tab w:val="left" w:pos="1620"/>
                      </w:tabs>
                      <w:jc w:val="center"/>
                    </w:pPr>
                  </w:pPrChange>
                </w:pPr>
                <w:r>
                  <w:rPr>
                    <w:i/>
                    <w:color w:val="919191"/>
                    <w:sz w:val="26"/>
                    <w:szCs w:val="26"/>
                  </w:rPr>
                  <w:t>6</w:t>
                </w:r>
              </w:p>
            </w:sdtContent>
          </w:sdt>
        </w:tc>
        <w:tc>
          <w:tcPr>
            <w:tcW w:w="2622" w:type="dxa"/>
            <w:shd w:val="clear" w:color="auto" w:fill="auto"/>
            <w:tcMar>
              <w:top w:w="100" w:type="dxa"/>
              <w:left w:w="100" w:type="dxa"/>
              <w:bottom w:w="100" w:type="dxa"/>
              <w:right w:w="100" w:type="dxa"/>
            </w:tcMar>
            <w:vAlign w:val="center"/>
          </w:tcPr>
          <w:sdt>
            <w:sdtPr>
              <w:tag w:val="goog_rdk_516"/>
              <w:id w:val="256800883"/>
            </w:sdtPr>
            <w:sdtContent>
              <w:p w14:paraId="6D370ECD" w14:textId="77777777" w:rsidR="00DA2441" w:rsidRDefault="00000000" w:rsidP="00DA2441">
                <w:pPr>
                  <w:tabs>
                    <w:tab w:val="left" w:pos="1620"/>
                  </w:tabs>
                  <w:ind w:right="-1405"/>
                  <w:jc w:val="right"/>
                  <w:rPr>
                    <w:b/>
                    <w:color w:val="FFFFFF"/>
                    <w:sz w:val="26"/>
                    <w:szCs w:val="26"/>
                  </w:rPr>
                  <w:pPrChange w:id="333" w:author="Anonymous" w:date="2023-07-06T12:46:00Z">
                    <w:pPr>
                      <w:tabs>
                        <w:tab w:val="left" w:pos="1620"/>
                      </w:tabs>
                      <w:jc w:val="right"/>
                    </w:pPr>
                  </w:pPrChange>
                </w:pPr>
                <w:r>
                  <w:rPr>
                    <w:i/>
                    <w:color w:val="919191"/>
                    <w:sz w:val="26"/>
                    <w:szCs w:val="26"/>
                  </w:rPr>
                  <w:t>100</w:t>
                </w:r>
              </w:p>
            </w:sdtContent>
          </w:sdt>
        </w:tc>
        <w:tc>
          <w:tcPr>
            <w:tcW w:w="2622" w:type="dxa"/>
            <w:shd w:val="clear" w:color="auto" w:fill="auto"/>
            <w:tcMar>
              <w:top w:w="100" w:type="dxa"/>
              <w:left w:w="100" w:type="dxa"/>
              <w:bottom w:w="100" w:type="dxa"/>
              <w:right w:w="100" w:type="dxa"/>
            </w:tcMar>
            <w:vAlign w:val="center"/>
          </w:tcPr>
          <w:sdt>
            <w:sdtPr>
              <w:tag w:val="goog_rdk_517"/>
              <w:id w:val="800039732"/>
            </w:sdtPr>
            <w:sdtContent>
              <w:p w14:paraId="743FAD7B" w14:textId="77777777" w:rsidR="00DA2441" w:rsidRDefault="00000000" w:rsidP="00DA2441">
                <w:pPr>
                  <w:tabs>
                    <w:tab w:val="left" w:pos="1620"/>
                  </w:tabs>
                  <w:ind w:right="-1405"/>
                  <w:jc w:val="right"/>
                  <w:rPr>
                    <w:b/>
                    <w:color w:val="FFFFFF"/>
                    <w:sz w:val="26"/>
                    <w:szCs w:val="26"/>
                  </w:rPr>
                  <w:pPrChange w:id="334" w:author="Anonymous" w:date="2023-07-06T12:46:00Z">
                    <w:pPr>
                      <w:tabs>
                        <w:tab w:val="left" w:pos="1620"/>
                      </w:tabs>
                      <w:jc w:val="right"/>
                    </w:pPr>
                  </w:pPrChange>
                </w:pPr>
                <w:r>
                  <w:rPr>
                    <w:i/>
                    <w:color w:val="919191"/>
                    <w:sz w:val="26"/>
                    <w:szCs w:val="26"/>
                  </w:rPr>
                  <w:t>600</w:t>
                </w:r>
              </w:p>
            </w:sdtContent>
          </w:sdt>
        </w:tc>
      </w:tr>
      <w:tr w:rsidR="00DA2441" w14:paraId="0020EDDF" w14:textId="77777777">
        <w:tc>
          <w:tcPr>
            <w:tcW w:w="2622" w:type="dxa"/>
            <w:shd w:val="clear" w:color="auto" w:fill="auto"/>
            <w:tcMar>
              <w:top w:w="100" w:type="dxa"/>
              <w:left w:w="100" w:type="dxa"/>
              <w:bottom w:w="100" w:type="dxa"/>
              <w:right w:w="100" w:type="dxa"/>
            </w:tcMar>
            <w:vAlign w:val="center"/>
          </w:tcPr>
          <w:sdt>
            <w:sdtPr>
              <w:tag w:val="goog_rdk_518"/>
              <w:id w:val="1473257569"/>
            </w:sdtPr>
            <w:sdtContent>
              <w:p w14:paraId="77BD4E37" w14:textId="77777777" w:rsidR="00DA2441" w:rsidRDefault="00000000" w:rsidP="00DA2441">
                <w:pPr>
                  <w:tabs>
                    <w:tab w:val="left" w:pos="1620"/>
                  </w:tabs>
                  <w:ind w:right="-1405"/>
                  <w:rPr>
                    <w:b/>
                    <w:color w:val="FFFFFF"/>
                    <w:sz w:val="26"/>
                    <w:szCs w:val="26"/>
                  </w:rPr>
                  <w:pPrChange w:id="335" w:author="Anonymous" w:date="2023-07-06T12:46:00Z">
                    <w:pPr>
                      <w:tabs>
                        <w:tab w:val="left" w:pos="1620"/>
                      </w:tabs>
                    </w:pPr>
                  </w:pPrChange>
                </w:pPr>
                <w:r>
                  <w:rPr>
                    <w:i/>
                    <w:color w:val="919191"/>
                    <w:sz w:val="26"/>
                    <w:szCs w:val="26"/>
                  </w:rPr>
                  <w:t>Tests</w:t>
                </w:r>
              </w:p>
            </w:sdtContent>
          </w:sdt>
        </w:tc>
        <w:tc>
          <w:tcPr>
            <w:tcW w:w="2622" w:type="dxa"/>
            <w:shd w:val="clear" w:color="auto" w:fill="auto"/>
            <w:tcMar>
              <w:top w:w="100" w:type="dxa"/>
              <w:left w:w="100" w:type="dxa"/>
              <w:bottom w:w="100" w:type="dxa"/>
              <w:right w:w="100" w:type="dxa"/>
            </w:tcMar>
            <w:vAlign w:val="center"/>
          </w:tcPr>
          <w:sdt>
            <w:sdtPr>
              <w:tag w:val="goog_rdk_519"/>
              <w:id w:val="1864085847"/>
            </w:sdtPr>
            <w:sdtContent>
              <w:p w14:paraId="346E8306" w14:textId="77777777" w:rsidR="00DA2441" w:rsidRDefault="00000000" w:rsidP="00DA2441">
                <w:pPr>
                  <w:tabs>
                    <w:tab w:val="left" w:pos="1620"/>
                  </w:tabs>
                  <w:ind w:right="-1405"/>
                  <w:jc w:val="center"/>
                  <w:rPr>
                    <w:b/>
                    <w:color w:val="FFFFFF"/>
                    <w:sz w:val="26"/>
                    <w:szCs w:val="26"/>
                  </w:rPr>
                  <w:pPrChange w:id="336" w:author="Anonymous" w:date="2023-07-06T12:46:00Z">
                    <w:pPr>
                      <w:tabs>
                        <w:tab w:val="left" w:pos="1620"/>
                      </w:tabs>
                      <w:jc w:val="center"/>
                    </w:pPr>
                  </w:pPrChange>
                </w:pPr>
                <w:r>
                  <w:rPr>
                    <w:i/>
                    <w:color w:val="919191"/>
                    <w:sz w:val="26"/>
                    <w:szCs w:val="26"/>
                  </w:rPr>
                  <w:t>1</w:t>
                </w:r>
              </w:p>
            </w:sdtContent>
          </w:sdt>
        </w:tc>
        <w:tc>
          <w:tcPr>
            <w:tcW w:w="2622" w:type="dxa"/>
            <w:shd w:val="clear" w:color="auto" w:fill="auto"/>
            <w:tcMar>
              <w:top w:w="100" w:type="dxa"/>
              <w:left w:w="100" w:type="dxa"/>
              <w:bottom w:w="100" w:type="dxa"/>
              <w:right w:w="100" w:type="dxa"/>
            </w:tcMar>
            <w:vAlign w:val="center"/>
          </w:tcPr>
          <w:sdt>
            <w:sdtPr>
              <w:tag w:val="goog_rdk_520"/>
              <w:id w:val="-1239558750"/>
            </w:sdtPr>
            <w:sdtContent>
              <w:p w14:paraId="0EA55E84" w14:textId="77777777" w:rsidR="00DA2441" w:rsidRDefault="00000000" w:rsidP="00DA2441">
                <w:pPr>
                  <w:tabs>
                    <w:tab w:val="left" w:pos="1620"/>
                  </w:tabs>
                  <w:ind w:right="-1405"/>
                  <w:jc w:val="right"/>
                  <w:rPr>
                    <w:b/>
                    <w:color w:val="FFFFFF"/>
                    <w:sz w:val="26"/>
                    <w:szCs w:val="26"/>
                  </w:rPr>
                  <w:pPrChange w:id="337" w:author="Anonymous" w:date="2023-07-06T12:46:00Z">
                    <w:pPr>
                      <w:tabs>
                        <w:tab w:val="left" w:pos="1620"/>
                      </w:tabs>
                      <w:jc w:val="right"/>
                    </w:pPr>
                  </w:pPrChange>
                </w:pPr>
                <w:r>
                  <w:rPr>
                    <w:i/>
                    <w:color w:val="919191"/>
                    <w:sz w:val="26"/>
                    <w:szCs w:val="26"/>
                  </w:rPr>
                  <w:t>100</w:t>
                </w:r>
              </w:p>
            </w:sdtContent>
          </w:sdt>
        </w:tc>
        <w:tc>
          <w:tcPr>
            <w:tcW w:w="2622" w:type="dxa"/>
            <w:shd w:val="clear" w:color="auto" w:fill="auto"/>
            <w:tcMar>
              <w:top w:w="100" w:type="dxa"/>
              <w:left w:w="100" w:type="dxa"/>
              <w:bottom w:w="100" w:type="dxa"/>
              <w:right w:w="100" w:type="dxa"/>
            </w:tcMar>
            <w:vAlign w:val="center"/>
          </w:tcPr>
          <w:sdt>
            <w:sdtPr>
              <w:tag w:val="goog_rdk_521"/>
              <w:id w:val="446199320"/>
            </w:sdtPr>
            <w:sdtContent>
              <w:p w14:paraId="79279F8D" w14:textId="77777777" w:rsidR="00DA2441" w:rsidRDefault="00000000" w:rsidP="00DA2441">
                <w:pPr>
                  <w:tabs>
                    <w:tab w:val="left" w:pos="1620"/>
                  </w:tabs>
                  <w:ind w:right="-1405"/>
                  <w:jc w:val="right"/>
                  <w:rPr>
                    <w:b/>
                    <w:color w:val="FFFFFF"/>
                    <w:sz w:val="26"/>
                    <w:szCs w:val="26"/>
                  </w:rPr>
                  <w:pPrChange w:id="338" w:author="Anonymous" w:date="2023-07-06T12:46:00Z">
                    <w:pPr>
                      <w:tabs>
                        <w:tab w:val="left" w:pos="1620"/>
                      </w:tabs>
                      <w:jc w:val="right"/>
                    </w:pPr>
                  </w:pPrChange>
                </w:pPr>
                <w:r>
                  <w:rPr>
                    <w:i/>
                    <w:color w:val="919191"/>
                    <w:sz w:val="26"/>
                    <w:szCs w:val="26"/>
                  </w:rPr>
                  <w:t>100</w:t>
                </w:r>
              </w:p>
            </w:sdtContent>
          </w:sdt>
        </w:tc>
      </w:tr>
      <w:tr w:rsidR="00DA2441" w14:paraId="62A1DD59" w14:textId="77777777">
        <w:tc>
          <w:tcPr>
            <w:tcW w:w="2622" w:type="dxa"/>
            <w:shd w:val="clear" w:color="auto" w:fill="auto"/>
            <w:tcMar>
              <w:top w:w="100" w:type="dxa"/>
              <w:left w:w="100" w:type="dxa"/>
              <w:bottom w:w="100" w:type="dxa"/>
              <w:right w:w="100" w:type="dxa"/>
            </w:tcMar>
            <w:vAlign w:val="center"/>
          </w:tcPr>
          <w:sdt>
            <w:sdtPr>
              <w:tag w:val="goog_rdk_522"/>
              <w:id w:val="-867293635"/>
            </w:sdtPr>
            <w:sdtContent>
              <w:p w14:paraId="0A522B0E" w14:textId="77777777" w:rsidR="00DA2441" w:rsidRDefault="00000000" w:rsidP="00DA2441">
                <w:pPr>
                  <w:tabs>
                    <w:tab w:val="left" w:pos="1620"/>
                  </w:tabs>
                  <w:ind w:right="-1405"/>
                  <w:rPr>
                    <w:b/>
                    <w:color w:val="FFFFFF"/>
                    <w:sz w:val="26"/>
                    <w:szCs w:val="26"/>
                  </w:rPr>
                  <w:pPrChange w:id="339" w:author="Anonymous" w:date="2023-07-06T12:46:00Z">
                    <w:pPr>
                      <w:tabs>
                        <w:tab w:val="left" w:pos="1620"/>
                      </w:tabs>
                    </w:pPr>
                  </w:pPrChange>
                </w:pPr>
                <w:r>
                  <w:rPr>
                    <w:i/>
                    <w:color w:val="919191"/>
                    <w:sz w:val="26"/>
                    <w:szCs w:val="26"/>
                  </w:rPr>
                  <w:t>Mise en ligne</w:t>
                </w:r>
              </w:p>
            </w:sdtContent>
          </w:sdt>
        </w:tc>
        <w:tc>
          <w:tcPr>
            <w:tcW w:w="2622" w:type="dxa"/>
            <w:shd w:val="clear" w:color="auto" w:fill="auto"/>
            <w:tcMar>
              <w:top w:w="100" w:type="dxa"/>
              <w:left w:w="100" w:type="dxa"/>
              <w:bottom w:w="100" w:type="dxa"/>
              <w:right w:w="100" w:type="dxa"/>
            </w:tcMar>
            <w:vAlign w:val="center"/>
          </w:tcPr>
          <w:sdt>
            <w:sdtPr>
              <w:tag w:val="goog_rdk_523"/>
              <w:id w:val="896090648"/>
            </w:sdtPr>
            <w:sdtContent>
              <w:p w14:paraId="0D4A5D8E" w14:textId="77777777" w:rsidR="00DA2441" w:rsidRDefault="00000000" w:rsidP="00DA2441">
                <w:pPr>
                  <w:tabs>
                    <w:tab w:val="left" w:pos="1620"/>
                  </w:tabs>
                  <w:ind w:right="-1405"/>
                  <w:jc w:val="center"/>
                  <w:rPr>
                    <w:b/>
                    <w:color w:val="FFFFFF"/>
                    <w:sz w:val="26"/>
                    <w:szCs w:val="26"/>
                  </w:rPr>
                  <w:pPrChange w:id="340" w:author="Anonymous" w:date="2023-07-06T12:46:00Z">
                    <w:pPr>
                      <w:tabs>
                        <w:tab w:val="left" w:pos="1620"/>
                      </w:tabs>
                      <w:jc w:val="center"/>
                    </w:pPr>
                  </w:pPrChange>
                </w:pPr>
                <w:r>
                  <w:rPr>
                    <w:i/>
                    <w:color w:val="919191"/>
                    <w:sz w:val="26"/>
                    <w:szCs w:val="26"/>
                  </w:rPr>
                  <w:t>1</w:t>
                </w:r>
              </w:p>
            </w:sdtContent>
          </w:sdt>
        </w:tc>
        <w:tc>
          <w:tcPr>
            <w:tcW w:w="2622" w:type="dxa"/>
            <w:shd w:val="clear" w:color="auto" w:fill="auto"/>
            <w:tcMar>
              <w:top w:w="100" w:type="dxa"/>
              <w:left w:w="100" w:type="dxa"/>
              <w:bottom w:w="100" w:type="dxa"/>
              <w:right w:w="100" w:type="dxa"/>
            </w:tcMar>
            <w:vAlign w:val="center"/>
          </w:tcPr>
          <w:sdt>
            <w:sdtPr>
              <w:tag w:val="goog_rdk_524"/>
              <w:id w:val="-534883064"/>
            </w:sdtPr>
            <w:sdtContent>
              <w:p w14:paraId="78F3CB8B" w14:textId="77777777" w:rsidR="00DA2441" w:rsidRDefault="00000000" w:rsidP="00DA2441">
                <w:pPr>
                  <w:tabs>
                    <w:tab w:val="left" w:pos="1620"/>
                  </w:tabs>
                  <w:ind w:right="-1405"/>
                  <w:jc w:val="right"/>
                  <w:rPr>
                    <w:b/>
                    <w:color w:val="FFFFFF"/>
                    <w:sz w:val="26"/>
                    <w:szCs w:val="26"/>
                  </w:rPr>
                  <w:pPrChange w:id="341" w:author="Anonymous" w:date="2023-07-06T12:46:00Z">
                    <w:pPr>
                      <w:tabs>
                        <w:tab w:val="left" w:pos="1620"/>
                      </w:tabs>
                      <w:jc w:val="right"/>
                    </w:pPr>
                  </w:pPrChange>
                </w:pPr>
                <w:r>
                  <w:rPr>
                    <w:i/>
                    <w:color w:val="919191"/>
                    <w:sz w:val="26"/>
                    <w:szCs w:val="26"/>
                  </w:rPr>
                  <w:t>100</w:t>
                </w:r>
              </w:p>
            </w:sdtContent>
          </w:sdt>
        </w:tc>
        <w:tc>
          <w:tcPr>
            <w:tcW w:w="2622" w:type="dxa"/>
            <w:shd w:val="clear" w:color="auto" w:fill="auto"/>
            <w:tcMar>
              <w:top w:w="100" w:type="dxa"/>
              <w:left w:w="100" w:type="dxa"/>
              <w:bottom w:w="100" w:type="dxa"/>
              <w:right w:w="100" w:type="dxa"/>
            </w:tcMar>
            <w:vAlign w:val="center"/>
          </w:tcPr>
          <w:sdt>
            <w:sdtPr>
              <w:tag w:val="goog_rdk_525"/>
              <w:id w:val="1729961016"/>
            </w:sdtPr>
            <w:sdtContent>
              <w:p w14:paraId="3BD48292" w14:textId="77777777" w:rsidR="00DA2441" w:rsidRDefault="00000000" w:rsidP="00DA2441">
                <w:pPr>
                  <w:tabs>
                    <w:tab w:val="left" w:pos="1620"/>
                  </w:tabs>
                  <w:ind w:right="-1405"/>
                  <w:jc w:val="right"/>
                  <w:rPr>
                    <w:b/>
                    <w:color w:val="FFFFFF"/>
                    <w:sz w:val="26"/>
                    <w:szCs w:val="26"/>
                  </w:rPr>
                  <w:pPrChange w:id="342" w:author="Anonymous" w:date="2023-07-06T12:46:00Z">
                    <w:pPr>
                      <w:tabs>
                        <w:tab w:val="left" w:pos="1620"/>
                      </w:tabs>
                      <w:jc w:val="right"/>
                    </w:pPr>
                  </w:pPrChange>
                </w:pPr>
                <w:r>
                  <w:rPr>
                    <w:i/>
                    <w:color w:val="919191"/>
                    <w:sz w:val="26"/>
                    <w:szCs w:val="26"/>
                  </w:rPr>
                  <w:t>100</w:t>
                </w:r>
              </w:p>
            </w:sdtContent>
          </w:sdt>
        </w:tc>
      </w:tr>
      <w:tr w:rsidR="00DA2441" w14:paraId="4FE73E93" w14:textId="77777777">
        <w:tc>
          <w:tcPr>
            <w:tcW w:w="2622" w:type="dxa"/>
            <w:shd w:val="clear" w:color="auto" w:fill="auto"/>
            <w:tcMar>
              <w:top w:w="100" w:type="dxa"/>
              <w:left w:w="100" w:type="dxa"/>
              <w:bottom w:w="100" w:type="dxa"/>
              <w:right w:w="100" w:type="dxa"/>
            </w:tcMar>
            <w:vAlign w:val="center"/>
          </w:tcPr>
          <w:sdt>
            <w:sdtPr>
              <w:tag w:val="goog_rdk_526"/>
              <w:id w:val="-464503632"/>
            </w:sdtPr>
            <w:sdtContent>
              <w:p w14:paraId="76B59604" w14:textId="77777777" w:rsidR="00DA2441" w:rsidRDefault="00000000" w:rsidP="00DA2441">
                <w:pPr>
                  <w:tabs>
                    <w:tab w:val="left" w:pos="1620"/>
                  </w:tabs>
                  <w:ind w:right="-1405"/>
                  <w:rPr>
                    <w:i/>
                    <w:color w:val="919191"/>
                    <w:sz w:val="26"/>
                    <w:szCs w:val="26"/>
                  </w:rPr>
                  <w:pPrChange w:id="343" w:author="Anonymous" w:date="2023-07-06T12:46:00Z">
                    <w:pPr>
                      <w:tabs>
                        <w:tab w:val="left" w:pos="1620"/>
                      </w:tabs>
                    </w:pPr>
                  </w:pPrChange>
                </w:pPr>
                <w:r>
                  <w:rPr>
                    <w:i/>
                    <w:color w:val="919191"/>
                    <w:sz w:val="26"/>
                    <w:szCs w:val="26"/>
                  </w:rPr>
                  <w:t>Nom de domaine (1an)</w:t>
                </w:r>
              </w:p>
            </w:sdtContent>
          </w:sdt>
        </w:tc>
        <w:tc>
          <w:tcPr>
            <w:tcW w:w="2622" w:type="dxa"/>
            <w:shd w:val="clear" w:color="auto" w:fill="auto"/>
            <w:tcMar>
              <w:top w:w="100" w:type="dxa"/>
              <w:left w:w="100" w:type="dxa"/>
              <w:bottom w:w="100" w:type="dxa"/>
              <w:right w:w="100" w:type="dxa"/>
            </w:tcMar>
            <w:vAlign w:val="center"/>
          </w:tcPr>
          <w:sdt>
            <w:sdtPr>
              <w:tag w:val="goog_rdk_527"/>
              <w:id w:val="-2098386365"/>
            </w:sdtPr>
            <w:sdtContent>
              <w:p w14:paraId="2F490CDE" w14:textId="77777777" w:rsidR="00DA2441" w:rsidRDefault="00000000" w:rsidP="00DA2441">
                <w:pPr>
                  <w:tabs>
                    <w:tab w:val="left" w:pos="1620"/>
                  </w:tabs>
                  <w:ind w:right="-1405"/>
                  <w:jc w:val="center"/>
                  <w:rPr>
                    <w:i/>
                    <w:color w:val="919191"/>
                    <w:sz w:val="26"/>
                    <w:szCs w:val="26"/>
                  </w:rPr>
                  <w:pPrChange w:id="344" w:author="Anonymous" w:date="2023-07-06T12:46:00Z">
                    <w:pPr>
                      <w:tabs>
                        <w:tab w:val="left" w:pos="1620"/>
                      </w:tabs>
                      <w:jc w:val="center"/>
                    </w:pPr>
                  </w:pPrChange>
                </w:pPr>
              </w:p>
            </w:sdtContent>
          </w:sdt>
        </w:tc>
        <w:tc>
          <w:tcPr>
            <w:tcW w:w="2622" w:type="dxa"/>
            <w:shd w:val="clear" w:color="auto" w:fill="auto"/>
            <w:tcMar>
              <w:top w:w="100" w:type="dxa"/>
              <w:left w:w="100" w:type="dxa"/>
              <w:bottom w:w="100" w:type="dxa"/>
              <w:right w:w="100" w:type="dxa"/>
            </w:tcMar>
            <w:vAlign w:val="center"/>
          </w:tcPr>
          <w:sdt>
            <w:sdtPr>
              <w:tag w:val="goog_rdk_528"/>
              <w:id w:val="-1695448331"/>
            </w:sdtPr>
            <w:sdtContent>
              <w:p w14:paraId="207F6C67" w14:textId="77777777" w:rsidR="00DA2441" w:rsidRDefault="00000000" w:rsidP="00DA2441">
                <w:pPr>
                  <w:tabs>
                    <w:tab w:val="left" w:pos="1620"/>
                  </w:tabs>
                  <w:ind w:right="-1405"/>
                  <w:jc w:val="right"/>
                  <w:rPr>
                    <w:i/>
                    <w:color w:val="919191"/>
                    <w:sz w:val="26"/>
                    <w:szCs w:val="26"/>
                  </w:rPr>
                  <w:pPrChange w:id="345" w:author="Anonymous" w:date="2023-07-06T12:46:00Z">
                    <w:pPr>
                      <w:tabs>
                        <w:tab w:val="left" w:pos="1620"/>
                      </w:tabs>
                      <w:jc w:val="right"/>
                    </w:pPr>
                  </w:pPrChange>
                </w:pPr>
              </w:p>
            </w:sdtContent>
          </w:sdt>
        </w:tc>
        <w:tc>
          <w:tcPr>
            <w:tcW w:w="2622" w:type="dxa"/>
            <w:shd w:val="clear" w:color="auto" w:fill="auto"/>
            <w:tcMar>
              <w:top w:w="100" w:type="dxa"/>
              <w:left w:w="100" w:type="dxa"/>
              <w:bottom w:w="100" w:type="dxa"/>
              <w:right w:w="100" w:type="dxa"/>
            </w:tcMar>
            <w:vAlign w:val="center"/>
          </w:tcPr>
          <w:sdt>
            <w:sdtPr>
              <w:tag w:val="goog_rdk_529"/>
              <w:id w:val="993983258"/>
            </w:sdtPr>
            <w:sdtContent>
              <w:p w14:paraId="536E7765" w14:textId="77777777" w:rsidR="00DA2441" w:rsidRDefault="00000000" w:rsidP="00DA2441">
                <w:pPr>
                  <w:tabs>
                    <w:tab w:val="left" w:pos="1620"/>
                  </w:tabs>
                  <w:ind w:right="-1405"/>
                  <w:jc w:val="right"/>
                  <w:rPr>
                    <w:i/>
                    <w:color w:val="919191"/>
                    <w:sz w:val="26"/>
                    <w:szCs w:val="26"/>
                  </w:rPr>
                  <w:pPrChange w:id="346" w:author="Anonymous" w:date="2023-07-06T12:46:00Z">
                    <w:pPr>
                      <w:tabs>
                        <w:tab w:val="left" w:pos="1620"/>
                      </w:tabs>
                      <w:jc w:val="right"/>
                    </w:pPr>
                  </w:pPrChange>
                </w:pPr>
                <w:r>
                  <w:rPr>
                    <w:i/>
                    <w:color w:val="919191"/>
                    <w:sz w:val="26"/>
                    <w:szCs w:val="26"/>
                  </w:rPr>
                  <w:t>12</w:t>
                </w:r>
              </w:p>
            </w:sdtContent>
          </w:sdt>
        </w:tc>
      </w:tr>
      <w:tr w:rsidR="00DA2441" w14:paraId="6D753901" w14:textId="77777777">
        <w:tc>
          <w:tcPr>
            <w:tcW w:w="2622" w:type="dxa"/>
            <w:shd w:val="clear" w:color="auto" w:fill="auto"/>
            <w:tcMar>
              <w:top w:w="100" w:type="dxa"/>
              <w:left w:w="100" w:type="dxa"/>
              <w:bottom w:w="100" w:type="dxa"/>
              <w:right w:w="100" w:type="dxa"/>
            </w:tcMar>
            <w:vAlign w:val="center"/>
          </w:tcPr>
          <w:sdt>
            <w:sdtPr>
              <w:tag w:val="goog_rdk_530"/>
              <w:id w:val="2025137281"/>
            </w:sdtPr>
            <w:sdtContent>
              <w:p w14:paraId="755861EB" w14:textId="77777777" w:rsidR="00DA2441" w:rsidRDefault="00000000" w:rsidP="00DA2441">
                <w:pPr>
                  <w:tabs>
                    <w:tab w:val="left" w:pos="1620"/>
                  </w:tabs>
                  <w:ind w:right="-1405"/>
                  <w:rPr>
                    <w:i/>
                    <w:color w:val="919191"/>
                    <w:sz w:val="26"/>
                    <w:szCs w:val="26"/>
                  </w:rPr>
                  <w:pPrChange w:id="347" w:author="Anonymous" w:date="2023-07-06T12:46:00Z">
                    <w:pPr>
                      <w:tabs>
                        <w:tab w:val="left" w:pos="1620"/>
                      </w:tabs>
                    </w:pPr>
                  </w:pPrChange>
                </w:pPr>
                <w:r>
                  <w:rPr>
                    <w:i/>
                    <w:color w:val="919191"/>
                    <w:sz w:val="26"/>
                    <w:szCs w:val="26"/>
                  </w:rPr>
                  <w:t>Hébergement (1an)</w:t>
                </w:r>
              </w:p>
            </w:sdtContent>
          </w:sdt>
        </w:tc>
        <w:tc>
          <w:tcPr>
            <w:tcW w:w="2622" w:type="dxa"/>
            <w:shd w:val="clear" w:color="auto" w:fill="auto"/>
            <w:tcMar>
              <w:top w:w="100" w:type="dxa"/>
              <w:left w:w="100" w:type="dxa"/>
              <w:bottom w:w="100" w:type="dxa"/>
              <w:right w:w="100" w:type="dxa"/>
            </w:tcMar>
            <w:vAlign w:val="center"/>
          </w:tcPr>
          <w:sdt>
            <w:sdtPr>
              <w:tag w:val="goog_rdk_531"/>
              <w:id w:val="-1511520326"/>
            </w:sdtPr>
            <w:sdtContent>
              <w:p w14:paraId="5AB17060" w14:textId="77777777" w:rsidR="00DA2441" w:rsidRDefault="00000000" w:rsidP="00DA2441">
                <w:pPr>
                  <w:tabs>
                    <w:tab w:val="left" w:pos="1620"/>
                  </w:tabs>
                  <w:ind w:right="-1405"/>
                  <w:jc w:val="center"/>
                  <w:rPr>
                    <w:i/>
                    <w:color w:val="919191"/>
                    <w:sz w:val="26"/>
                    <w:szCs w:val="26"/>
                  </w:rPr>
                  <w:pPrChange w:id="348" w:author="Anonymous" w:date="2023-07-06T12:46:00Z">
                    <w:pPr>
                      <w:tabs>
                        <w:tab w:val="left" w:pos="1620"/>
                      </w:tabs>
                      <w:jc w:val="center"/>
                    </w:pPr>
                  </w:pPrChange>
                </w:pPr>
              </w:p>
            </w:sdtContent>
          </w:sdt>
        </w:tc>
        <w:tc>
          <w:tcPr>
            <w:tcW w:w="2622" w:type="dxa"/>
            <w:shd w:val="clear" w:color="auto" w:fill="auto"/>
            <w:tcMar>
              <w:top w:w="100" w:type="dxa"/>
              <w:left w:w="100" w:type="dxa"/>
              <w:bottom w:w="100" w:type="dxa"/>
              <w:right w:w="100" w:type="dxa"/>
            </w:tcMar>
            <w:vAlign w:val="center"/>
          </w:tcPr>
          <w:sdt>
            <w:sdtPr>
              <w:tag w:val="goog_rdk_532"/>
              <w:id w:val="-1208866547"/>
            </w:sdtPr>
            <w:sdtContent>
              <w:p w14:paraId="64310464" w14:textId="77777777" w:rsidR="00DA2441" w:rsidRDefault="00000000" w:rsidP="00DA2441">
                <w:pPr>
                  <w:tabs>
                    <w:tab w:val="left" w:pos="1620"/>
                  </w:tabs>
                  <w:ind w:right="-1405"/>
                  <w:jc w:val="right"/>
                  <w:rPr>
                    <w:i/>
                    <w:color w:val="919191"/>
                    <w:sz w:val="26"/>
                    <w:szCs w:val="26"/>
                  </w:rPr>
                  <w:pPrChange w:id="349" w:author="Anonymous" w:date="2023-07-06T12:46:00Z">
                    <w:pPr>
                      <w:tabs>
                        <w:tab w:val="left" w:pos="1620"/>
                      </w:tabs>
                      <w:jc w:val="right"/>
                    </w:pPr>
                  </w:pPrChange>
                </w:pPr>
              </w:p>
            </w:sdtContent>
          </w:sdt>
        </w:tc>
        <w:tc>
          <w:tcPr>
            <w:tcW w:w="2622" w:type="dxa"/>
            <w:shd w:val="clear" w:color="auto" w:fill="auto"/>
            <w:tcMar>
              <w:top w:w="100" w:type="dxa"/>
              <w:left w:w="100" w:type="dxa"/>
              <w:bottom w:w="100" w:type="dxa"/>
              <w:right w:w="100" w:type="dxa"/>
            </w:tcMar>
            <w:vAlign w:val="center"/>
          </w:tcPr>
          <w:sdt>
            <w:sdtPr>
              <w:tag w:val="goog_rdk_533"/>
              <w:id w:val="653182479"/>
            </w:sdtPr>
            <w:sdtContent>
              <w:p w14:paraId="47825149" w14:textId="77777777" w:rsidR="00DA2441" w:rsidRDefault="00000000" w:rsidP="00DA2441">
                <w:pPr>
                  <w:tabs>
                    <w:tab w:val="left" w:pos="1620"/>
                  </w:tabs>
                  <w:ind w:right="-1405"/>
                  <w:jc w:val="right"/>
                  <w:rPr>
                    <w:i/>
                    <w:color w:val="919191"/>
                    <w:sz w:val="26"/>
                    <w:szCs w:val="26"/>
                  </w:rPr>
                  <w:pPrChange w:id="350" w:author="Anonymous" w:date="2023-07-06T12:46:00Z">
                    <w:pPr>
                      <w:tabs>
                        <w:tab w:val="left" w:pos="1620"/>
                      </w:tabs>
                      <w:jc w:val="right"/>
                    </w:pPr>
                  </w:pPrChange>
                </w:pPr>
                <w:r>
                  <w:rPr>
                    <w:i/>
                    <w:color w:val="919191"/>
                    <w:sz w:val="26"/>
                    <w:szCs w:val="26"/>
                  </w:rPr>
                  <w:t>159</w:t>
                </w:r>
              </w:p>
            </w:sdtContent>
          </w:sdt>
        </w:tc>
      </w:tr>
      <w:tr w:rsidR="00DA2441" w14:paraId="7CD9851D" w14:textId="77777777">
        <w:tc>
          <w:tcPr>
            <w:tcW w:w="2622" w:type="dxa"/>
            <w:shd w:val="clear" w:color="auto" w:fill="auto"/>
            <w:tcMar>
              <w:top w:w="100" w:type="dxa"/>
              <w:left w:w="100" w:type="dxa"/>
              <w:bottom w:w="100" w:type="dxa"/>
              <w:right w:w="100" w:type="dxa"/>
            </w:tcMar>
            <w:vAlign w:val="center"/>
          </w:tcPr>
          <w:sdt>
            <w:sdtPr>
              <w:tag w:val="goog_rdk_534"/>
              <w:id w:val="-2015528092"/>
            </w:sdtPr>
            <w:sdtContent>
              <w:p w14:paraId="4518D340" w14:textId="77777777" w:rsidR="00DA2441" w:rsidRDefault="00000000" w:rsidP="00DA2441">
                <w:pPr>
                  <w:tabs>
                    <w:tab w:val="left" w:pos="1620"/>
                  </w:tabs>
                  <w:ind w:right="-1405"/>
                  <w:rPr>
                    <w:i/>
                    <w:color w:val="919191"/>
                    <w:sz w:val="26"/>
                    <w:szCs w:val="26"/>
                  </w:rPr>
                  <w:pPrChange w:id="351" w:author="Anonymous" w:date="2023-07-06T12:46:00Z">
                    <w:pPr>
                      <w:tabs>
                        <w:tab w:val="left" w:pos="1620"/>
                      </w:tabs>
                    </w:pPr>
                  </w:pPrChange>
                </w:pPr>
                <w:r>
                  <w:rPr>
                    <w:i/>
                    <w:color w:val="919191"/>
                    <w:sz w:val="26"/>
                    <w:szCs w:val="26"/>
                  </w:rPr>
                  <w:t>Maintenance (1an)</w:t>
                </w:r>
              </w:p>
            </w:sdtContent>
          </w:sdt>
        </w:tc>
        <w:tc>
          <w:tcPr>
            <w:tcW w:w="2622" w:type="dxa"/>
            <w:shd w:val="clear" w:color="auto" w:fill="auto"/>
            <w:tcMar>
              <w:top w:w="100" w:type="dxa"/>
              <w:left w:w="100" w:type="dxa"/>
              <w:bottom w:w="100" w:type="dxa"/>
              <w:right w:w="100" w:type="dxa"/>
            </w:tcMar>
            <w:vAlign w:val="center"/>
          </w:tcPr>
          <w:sdt>
            <w:sdtPr>
              <w:tag w:val="goog_rdk_535"/>
              <w:id w:val="364489636"/>
            </w:sdtPr>
            <w:sdtContent>
              <w:p w14:paraId="646D09B3" w14:textId="77777777" w:rsidR="00DA2441" w:rsidRDefault="00000000" w:rsidP="00DA2441">
                <w:pPr>
                  <w:tabs>
                    <w:tab w:val="left" w:pos="1620"/>
                  </w:tabs>
                  <w:ind w:right="-1405"/>
                  <w:jc w:val="center"/>
                  <w:rPr>
                    <w:i/>
                    <w:color w:val="919191"/>
                    <w:sz w:val="26"/>
                    <w:szCs w:val="26"/>
                  </w:rPr>
                  <w:pPrChange w:id="352" w:author="Anonymous" w:date="2023-07-06T12:46:00Z">
                    <w:pPr>
                      <w:tabs>
                        <w:tab w:val="left" w:pos="1620"/>
                      </w:tabs>
                      <w:jc w:val="center"/>
                    </w:pPr>
                  </w:pPrChange>
                </w:pPr>
              </w:p>
            </w:sdtContent>
          </w:sdt>
        </w:tc>
        <w:tc>
          <w:tcPr>
            <w:tcW w:w="2622" w:type="dxa"/>
            <w:shd w:val="clear" w:color="auto" w:fill="auto"/>
            <w:tcMar>
              <w:top w:w="100" w:type="dxa"/>
              <w:left w:w="100" w:type="dxa"/>
              <w:bottom w:w="100" w:type="dxa"/>
              <w:right w:w="100" w:type="dxa"/>
            </w:tcMar>
            <w:vAlign w:val="center"/>
          </w:tcPr>
          <w:sdt>
            <w:sdtPr>
              <w:tag w:val="goog_rdk_536"/>
              <w:id w:val="153657099"/>
            </w:sdtPr>
            <w:sdtContent>
              <w:p w14:paraId="461A14DC" w14:textId="77777777" w:rsidR="00DA2441" w:rsidRDefault="00000000" w:rsidP="00DA2441">
                <w:pPr>
                  <w:tabs>
                    <w:tab w:val="left" w:pos="1620"/>
                  </w:tabs>
                  <w:ind w:right="-1405"/>
                  <w:jc w:val="right"/>
                  <w:rPr>
                    <w:i/>
                    <w:color w:val="919191"/>
                    <w:sz w:val="26"/>
                    <w:szCs w:val="26"/>
                  </w:rPr>
                  <w:pPrChange w:id="353" w:author="Anonymous" w:date="2023-07-06T12:46:00Z">
                    <w:pPr>
                      <w:tabs>
                        <w:tab w:val="left" w:pos="1620"/>
                      </w:tabs>
                      <w:jc w:val="right"/>
                    </w:pPr>
                  </w:pPrChange>
                </w:pPr>
              </w:p>
            </w:sdtContent>
          </w:sdt>
        </w:tc>
        <w:tc>
          <w:tcPr>
            <w:tcW w:w="2622" w:type="dxa"/>
            <w:shd w:val="clear" w:color="auto" w:fill="auto"/>
            <w:tcMar>
              <w:top w:w="100" w:type="dxa"/>
              <w:left w:w="100" w:type="dxa"/>
              <w:bottom w:w="100" w:type="dxa"/>
              <w:right w:w="100" w:type="dxa"/>
            </w:tcMar>
            <w:vAlign w:val="center"/>
          </w:tcPr>
          <w:sdt>
            <w:sdtPr>
              <w:tag w:val="goog_rdk_537"/>
              <w:id w:val="-1067489479"/>
            </w:sdtPr>
            <w:sdtContent>
              <w:p w14:paraId="719F06EC" w14:textId="77777777" w:rsidR="00DA2441" w:rsidRDefault="00000000" w:rsidP="00DA2441">
                <w:pPr>
                  <w:tabs>
                    <w:tab w:val="left" w:pos="1620"/>
                  </w:tabs>
                  <w:ind w:right="-1405"/>
                  <w:jc w:val="right"/>
                  <w:rPr>
                    <w:i/>
                    <w:color w:val="919191"/>
                    <w:sz w:val="26"/>
                    <w:szCs w:val="26"/>
                  </w:rPr>
                  <w:pPrChange w:id="354" w:author="Anonymous" w:date="2023-07-06T12:46:00Z">
                    <w:pPr>
                      <w:tabs>
                        <w:tab w:val="left" w:pos="1620"/>
                      </w:tabs>
                      <w:jc w:val="right"/>
                    </w:pPr>
                  </w:pPrChange>
                </w:pPr>
                <w:r>
                  <w:rPr>
                    <w:i/>
                    <w:color w:val="919191"/>
                    <w:sz w:val="26"/>
                    <w:szCs w:val="26"/>
                  </w:rPr>
                  <w:t>500</w:t>
                </w:r>
              </w:p>
            </w:sdtContent>
          </w:sdt>
        </w:tc>
      </w:tr>
      <w:tr w:rsidR="00DA2441" w14:paraId="099949EA" w14:textId="77777777">
        <w:tc>
          <w:tcPr>
            <w:tcW w:w="2622" w:type="dxa"/>
            <w:shd w:val="clear" w:color="auto" w:fill="auto"/>
            <w:tcMar>
              <w:top w:w="100" w:type="dxa"/>
              <w:left w:w="100" w:type="dxa"/>
              <w:bottom w:w="100" w:type="dxa"/>
              <w:right w:w="100" w:type="dxa"/>
            </w:tcMar>
            <w:vAlign w:val="center"/>
          </w:tcPr>
          <w:sdt>
            <w:sdtPr>
              <w:tag w:val="goog_rdk_538"/>
              <w:id w:val="1108699552"/>
            </w:sdtPr>
            <w:sdtContent>
              <w:p w14:paraId="3FD4B3A1" w14:textId="77777777" w:rsidR="00DA2441" w:rsidRDefault="00000000" w:rsidP="00DA2441">
                <w:pPr>
                  <w:tabs>
                    <w:tab w:val="left" w:pos="1620"/>
                  </w:tabs>
                  <w:ind w:right="-1405"/>
                  <w:rPr>
                    <w:i/>
                    <w:color w:val="919191"/>
                    <w:sz w:val="26"/>
                    <w:szCs w:val="26"/>
                  </w:rPr>
                  <w:pPrChange w:id="355" w:author="Anonymous" w:date="2023-07-06T12:46:00Z">
                    <w:pPr>
                      <w:tabs>
                        <w:tab w:val="left" w:pos="1620"/>
                      </w:tabs>
                    </w:pPr>
                  </w:pPrChange>
                </w:pPr>
                <w:r>
                  <w:rPr>
                    <w:i/>
                    <w:color w:val="919191"/>
                    <w:sz w:val="26"/>
                    <w:szCs w:val="26"/>
                  </w:rPr>
                  <w:t xml:space="preserve">Formation </w:t>
                </w:r>
              </w:p>
            </w:sdtContent>
          </w:sdt>
        </w:tc>
        <w:tc>
          <w:tcPr>
            <w:tcW w:w="2622" w:type="dxa"/>
            <w:shd w:val="clear" w:color="auto" w:fill="auto"/>
            <w:tcMar>
              <w:top w:w="100" w:type="dxa"/>
              <w:left w:w="100" w:type="dxa"/>
              <w:bottom w:w="100" w:type="dxa"/>
              <w:right w:w="100" w:type="dxa"/>
            </w:tcMar>
            <w:vAlign w:val="center"/>
          </w:tcPr>
          <w:sdt>
            <w:sdtPr>
              <w:tag w:val="goog_rdk_539"/>
              <w:id w:val="2044701816"/>
            </w:sdtPr>
            <w:sdtContent>
              <w:p w14:paraId="5DFBF856" w14:textId="77777777" w:rsidR="00DA2441" w:rsidRDefault="00000000" w:rsidP="00DA2441">
                <w:pPr>
                  <w:tabs>
                    <w:tab w:val="left" w:pos="1620"/>
                  </w:tabs>
                  <w:ind w:right="-1405"/>
                  <w:jc w:val="center"/>
                  <w:rPr>
                    <w:i/>
                    <w:color w:val="919191"/>
                    <w:sz w:val="26"/>
                    <w:szCs w:val="26"/>
                  </w:rPr>
                  <w:pPrChange w:id="356" w:author="Anonymous" w:date="2023-07-06T12:46:00Z">
                    <w:pPr>
                      <w:tabs>
                        <w:tab w:val="left" w:pos="1620"/>
                      </w:tabs>
                      <w:jc w:val="center"/>
                    </w:pPr>
                  </w:pPrChange>
                </w:pPr>
                <w:r>
                  <w:rPr>
                    <w:i/>
                    <w:color w:val="919191"/>
                    <w:sz w:val="26"/>
                    <w:szCs w:val="26"/>
                  </w:rPr>
                  <w:t>2</w:t>
                </w:r>
              </w:p>
            </w:sdtContent>
          </w:sdt>
        </w:tc>
        <w:tc>
          <w:tcPr>
            <w:tcW w:w="2622" w:type="dxa"/>
            <w:shd w:val="clear" w:color="auto" w:fill="auto"/>
            <w:tcMar>
              <w:top w:w="100" w:type="dxa"/>
              <w:left w:w="100" w:type="dxa"/>
              <w:bottom w:w="100" w:type="dxa"/>
              <w:right w:w="100" w:type="dxa"/>
            </w:tcMar>
            <w:vAlign w:val="center"/>
          </w:tcPr>
          <w:sdt>
            <w:sdtPr>
              <w:tag w:val="goog_rdk_540"/>
              <w:id w:val="-474841793"/>
            </w:sdtPr>
            <w:sdtContent>
              <w:p w14:paraId="2672D4B5" w14:textId="77777777" w:rsidR="00DA2441" w:rsidRDefault="00000000" w:rsidP="00DA2441">
                <w:pPr>
                  <w:tabs>
                    <w:tab w:val="left" w:pos="1620"/>
                  </w:tabs>
                  <w:ind w:right="-1405"/>
                  <w:jc w:val="right"/>
                  <w:rPr>
                    <w:i/>
                    <w:color w:val="919191"/>
                    <w:sz w:val="26"/>
                    <w:szCs w:val="26"/>
                  </w:rPr>
                  <w:pPrChange w:id="357" w:author="Anonymous" w:date="2023-07-06T12:46:00Z">
                    <w:pPr>
                      <w:tabs>
                        <w:tab w:val="left" w:pos="1620"/>
                      </w:tabs>
                      <w:jc w:val="right"/>
                    </w:pPr>
                  </w:pPrChange>
                </w:pPr>
                <w:r>
                  <w:rPr>
                    <w:i/>
                    <w:color w:val="919191"/>
                    <w:sz w:val="26"/>
                    <w:szCs w:val="26"/>
                  </w:rPr>
                  <w:t>100</w:t>
                </w:r>
              </w:p>
            </w:sdtContent>
          </w:sdt>
        </w:tc>
        <w:tc>
          <w:tcPr>
            <w:tcW w:w="2622" w:type="dxa"/>
            <w:shd w:val="clear" w:color="auto" w:fill="auto"/>
            <w:tcMar>
              <w:top w:w="100" w:type="dxa"/>
              <w:left w:w="100" w:type="dxa"/>
              <w:bottom w:w="100" w:type="dxa"/>
              <w:right w:w="100" w:type="dxa"/>
            </w:tcMar>
            <w:vAlign w:val="center"/>
          </w:tcPr>
          <w:sdt>
            <w:sdtPr>
              <w:tag w:val="goog_rdk_541"/>
              <w:id w:val="731735658"/>
            </w:sdtPr>
            <w:sdtContent>
              <w:p w14:paraId="1E56F8F3" w14:textId="77777777" w:rsidR="00DA2441" w:rsidRDefault="00000000" w:rsidP="00DA2441">
                <w:pPr>
                  <w:tabs>
                    <w:tab w:val="left" w:pos="1620"/>
                  </w:tabs>
                  <w:ind w:right="-1405"/>
                  <w:jc w:val="right"/>
                  <w:rPr>
                    <w:i/>
                    <w:color w:val="919191"/>
                    <w:sz w:val="26"/>
                    <w:szCs w:val="26"/>
                  </w:rPr>
                  <w:pPrChange w:id="358" w:author="Anonymous" w:date="2023-07-06T12:46:00Z">
                    <w:pPr>
                      <w:tabs>
                        <w:tab w:val="left" w:pos="1620"/>
                      </w:tabs>
                      <w:jc w:val="right"/>
                    </w:pPr>
                  </w:pPrChange>
                </w:pPr>
                <w:r>
                  <w:rPr>
                    <w:i/>
                    <w:color w:val="919191"/>
                    <w:sz w:val="26"/>
                    <w:szCs w:val="26"/>
                  </w:rPr>
                  <w:t>200</w:t>
                </w:r>
              </w:p>
            </w:sdtContent>
          </w:sdt>
        </w:tc>
      </w:tr>
      <w:tr w:rsidR="00DA2441" w14:paraId="258901A5" w14:textId="77777777">
        <w:trPr>
          <w:trHeight w:val="460"/>
        </w:trPr>
        <w:tc>
          <w:tcPr>
            <w:tcW w:w="2622" w:type="dxa"/>
            <w:shd w:val="clear" w:color="auto" w:fill="auto"/>
            <w:tcMar>
              <w:top w:w="100" w:type="dxa"/>
              <w:left w:w="100" w:type="dxa"/>
              <w:bottom w:w="100" w:type="dxa"/>
              <w:right w:w="100" w:type="dxa"/>
            </w:tcMar>
            <w:vAlign w:val="center"/>
          </w:tcPr>
          <w:sdt>
            <w:sdtPr>
              <w:tag w:val="goog_rdk_542"/>
              <w:id w:val="1307047873"/>
            </w:sdtPr>
            <w:sdtContent>
              <w:p w14:paraId="58B53BFF" w14:textId="77777777" w:rsidR="00DA2441" w:rsidRDefault="00000000" w:rsidP="00DA2441">
                <w:pPr>
                  <w:widowControl w:val="0"/>
                  <w:pBdr>
                    <w:top w:val="nil"/>
                    <w:left w:val="nil"/>
                    <w:bottom w:val="nil"/>
                    <w:right w:val="nil"/>
                    <w:between w:val="nil"/>
                  </w:pBdr>
                  <w:spacing w:line="240" w:lineRule="auto"/>
                  <w:ind w:right="-1405"/>
                  <w:rPr>
                    <w:i/>
                    <w:color w:val="919191"/>
                    <w:sz w:val="26"/>
                    <w:szCs w:val="26"/>
                  </w:rPr>
                  <w:pPrChange w:id="359" w:author="Anonymous" w:date="2023-07-06T12:46:00Z">
                    <w:pPr>
                      <w:widowControl w:val="0"/>
                      <w:pBdr>
                        <w:top w:val="nil"/>
                        <w:left w:val="nil"/>
                        <w:bottom w:val="nil"/>
                        <w:right w:val="nil"/>
                        <w:between w:val="nil"/>
                      </w:pBdr>
                      <w:spacing w:line="240" w:lineRule="auto"/>
                    </w:pPr>
                  </w:pPrChange>
                </w:pPr>
                <w:r>
                  <w:rPr>
                    <w:i/>
                    <w:color w:val="919191"/>
                    <w:sz w:val="26"/>
                    <w:szCs w:val="26"/>
                  </w:rPr>
                  <w:t xml:space="preserve">TOTAL GÉNÉRAL </w:t>
                </w:r>
              </w:p>
            </w:sdtContent>
          </w:sdt>
          <w:sdt>
            <w:sdtPr>
              <w:tag w:val="goog_rdk_543"/>
              <w:id w:val="392159144"/>
            </w:sdtPr>
            <w:sdtContent>
              <w:p w14:paraId="3BCB82FF" w14:textId="77777777" w:rsidR="00DA2441" w:rsidRDefault="00000000" w:rsidP="00DA2441">
                <w:pPr>
                  <w:widowControl w:val="0"/>
                  <w:pBdr>
                    <w:top w:val="nil"/>
                    <w:left w:val="nil"/>
                    <w:bottom w:val="nil"/>
                    <w:right w:val="nil"/>
                    <w:between w:val="nil"/>
                  </w:pBdr>
                  <w:spacing w:line="240" w:lineRule="auto"/>
                  <w:ind w:right="-1405"/>
                  <w:rPr>
                    <w:i/>
                    <w:color w:val="919191"/>
                    <w:sz w:val="26"/>
                    <w:szCs w:val="26"/>
                  </w:rPr>
                  <w:pPrChange w:id="360" w:author="Anonymous" w:date="2023-07-06T12:46:00Z">
                    <w:pPr>
                      <w:widowControl w:val="0"/>
                      <w:pBdr>
                        <w:top w:val="nil"/>
                        <w:left w:val="nil"/>
                        <w:bottom w:val="nil"/>
                        <w:right w:val="nil"/>
                        <w:between w:val="nil"/>
                      </w:pBdr>
                      <w:spacing w:line="240" w:lineRule="auto"/>
                    </w:pPr>
                  </w:pPrChange>
                </w:pPr>
                <w:r>
                  <w:rPr>
                    <w:i/>
                    <w:color w:val="919191"/>
                    <w:sz w:val="26"/>
                    <w:szCs w:val="26"/>
                  </w:rPr>
                  <w:t>(en Euro)</w:t>
                </w:r>
              </w:p>
            </w:sdtContent>
          </w:sdt>
        </w:tc>
        <w:tc>
          <w:tcPr>
            <w:tcW w:w="7866" w:type="dxa"/>
            <w:gridSpan w:val="3"/>
            <w:shd w:val="clear" w:color="auto" w:fill="auto"/>
            <w:tcMar>
              <w:top w:w="100" w:type="dxa"/>
              <w:left w:w="100" w:type="dxa"/>
              <w:bottom w:w="100" w:type="dxa"/>
              <w:right w:w="100" w:type="dxa"/>
            </w:tcMar>
            <w:vAlign w:val="center"/>
          </w:tcPr>
          <w:sdt>
            <w:sdtPr>
              <w:tag w:val="goog_rdk_544"/>
              <w:id w:val="-1747261666"/>
            </w:sdtPr>
            <w:sdtContent>
              <w:p w14:paraId="096D56EB" w14:textId="77777777" w:rsidR="00DA2441" w:rsidRDefault="00000000" w:rsidP="00DA2441">
                <w:pPr>
                  <w:widowControl w:val="0"/>
                  <w:spacing w:line="240" w:lineRule="auto"/>
                  <w:ind w:right="-1405"/>
                  <w:jc w:val="center"/>
                  <w:rPr>
                    <w:b/>
                    <w:color w:val="FFFFFF"/>
                    <w:sz w:val="26"/>
                    <w:szCs w:val="26"/>
                  </w:rPr>
                  <w:pPrChange w:id="361" w:author="Anonymous" w:date="2023-07-06T12:46:00Z">
                    <w:pPr>
                      <w:widowControl w:val="0"/>
                      <w:spacing w:line="240" w:lineRule="auto"/>
                      <w:jc w:val="center"/>
                    </w:pPr>
                  </w:pPrChange>
                </w:pPr>
              </w:p>
            </w:sdtContent>
          </w:sdt>
          <w:sdt>
            <w:sdtPr>
              <w:tag w:val="goog_rdk_545"/>
              <w:id w:val="-593324910"/>
            </w:sdtPr>
            <w:sdtContent>
              <w:p w14:paraId="42AC2686" w14:textId="77777777" w:rsidR="00DA2441" w:rsidRDefault="00000000" w:rsidP="00DA2441">
                <w:pPr>
                  <w:widowControl w:val="0"/>
                  <w:spacing w:line="240" w:lineRule="auto"/>
                  <w:ind w:right="-1405"/>
                  <w:jc w:val="right"/>
                  <w:rPr>
                    <w:b/>
                    <w:color w:val="FFFFFF"/>
                    <w:sz w:val="26"/>
                    <w:szCs w:val="26"/>
                  </w:rPr>
                  <w:pPrChange w:id="362" w:author="Anonymous" w:date="2023-07-06T12:46:00Z">
                    <w:pPr>
                      <w:widowControl w:val="0"/>
                      <w:spacing w:line="240" w:lineRule="auto"/>
                      <w:jc w:val="right"/>
                    </w:pPr>
                  </w:pPrChange>
                </w:pPr>
              </w:p>
            </w:sdtContent>
          </w:sdt>
          <w:sdt>
            <w:sdtPr>
              <w:tag w:val="goog_rdk_546"/>
              <w:id w:val="-222523995"/>
            </w:sdtPr>
            <w:sdtContent>
              <w:p w14:paraId="614EC283" w14:textId="77777777" w:rsidR="00DA2441" w:rsidRDefault="00000000" w:rsidP="00DA2441">
                <w:pPr>
                  <w:tabs>
                    <w:tab w:val="left" w:pos="1620"/>
                  </w:tabs>
                  <w:ind w:right="-1405"/>
                  <w:jc w:val="right"/>
                  <w:rPr>
                    <w:b/>
                    <w:color w:val="FFFFFF"/>
                    <w:sz w:val="26"/>
                    <w:szCs w:val="26"/>
                  </w:rPr>
                  <w:pPrChange w:id="363" w:author="Anonymous" w:date="2023-07-06T12:46:00Z">
                    <w:pPr>
                      <w:tabs>
                        <w:tab w:val="left" w:pos="1620"/>
                      </w:tabs>
                      <w:jc w:val="right"/>
                    </w:pPr>
                  </w:pPrChange>
                </w:pPr>
                <w:r>
                  <w:rPr>
                    <w:i/>
                    <w:color w:val="919191"/>
                    <w:sz w:val="26"/>
                    <w:szCs w:val="26"/>
                  </w:rPr>
                  <w:t>1 871</w:t>
                </w:r>
              </w:p>
            </w:sdtContent>
          </w:sdt>
        </w:tc>
      </w:tr>
    </w:tbl>
    <w:sdt>
      <w:sdtPr>
        <w:tag w:val="goog_rdk_549"/>
        <w:id w:val="1511338744"/>
      </w:sdtPr>
      <w:sdtContent>
        <w:p w14:paraId="1410D98E" w14:textId="77777777" w:rsidR="00DA2441" w:rsidRDefault="00000000" w:rsidP="00DA2441">
          <w:pPr>
            <w:tabs>
              <w:tab w:val="left" w:pos="1620"/>
            </w:tabs>
            <w:ind w:right="-1405"/>
            <w:rPr>
              <w:b/>
              <w:color w:val="FFFFFF"/>
              <w:sz w:val="26"/>
              <w:szCs w:val="26"/>
            </w:rPr>
            <w:pPrChange w:id="364" w:author="Anonymous" w:date="2023-07-06T12:46:00Z">
              <w:pPr>
                <w:tabs>
                  <w:tab w:val="left" w:pos="1620"/>
                </w:tabs>
              </w:pPr>
            </w:pPrChange>
          </w:pPr>
        </w:p>
      </w:sdtContent>
    </w:sdt>
    <w:sdt>
      <w:sdtPr>
        <w:tag w:val="goog_rdk_550"/>
        <w:id w:val="-1715726205"/>
      </w:sdtPr>
      <w:sdtContent>
        <w:p w14:paraId="6576E26B" w14:textId="77777777" w:rsidR="00DA2441" w:rsidRDefault="00000000" w:rsidP="00DA2441">
          <w:pPr>
            <w:numPr>
              <w:ilvl w:val="0"/>
              <w:numId w:val="7"/>
            </w:numPr>
            <w:tabs>
              <w:tab w:val="left" w:pos="1620"/>
            </w:tabs>
            <w:ind w:right="-1405"/>
            <w:rPr>
              <w:b/>
              <w:color w:val="FFFFFF"/>
              <w:sz w:val="26"/>
              <w:szCs w:val="26"/>
            </w:rPr>
            <w:pPrChange w:id="365" w:author="Anonymous" w:date="2023-07-06T12:46:00Z">
              <w:pPr>
                <w:numPr>
                  <w:numId w:val="7"/>
                </w:numPr>
                <w:tabs>
                  <w:tab w:val="left" w:pos="1620"/>
                </w:tabs>
                <w:ind w:left="720" w:hanging="360"/>
              </w:pPr>
            </w:pPrChange>
          </w:pPr>
          <w:r>
            <w:rPr>
              <w:b/>
              <w:color w:val="FFFFFF"/>
              <w:sz w:val="26"/>
              <w:szCs w:val="26"/>
            </w:rPr>
            <w:t>ÉCHÉANCIER DE PAIEMENT</w:t>
          </w:r>
        </w:p>
      </w:sdtContent>
    </w:sdt>
    <w:sdt>
      <w:sdtPr>
        <w:tag w:val="goog_rdk_551"/>
        <w:id w:val="-1738462702"/>
      </w:sdtPr>
      <w:sdtContent>
        <w:p w14:paraId="1CD907CD" w14:textId="77777777" w:rsidR="00DA2441" w:rsidRDefault="00000000" w:rsidP="00DA2441">
          <w:pPr>
            <w:tabs>
              <w:tab w:val="left" w:pos="1620"/>
            </w:tabs>
            <w:spacing w:before="240" w:after="240"/>
            <w:ind w:right="-1405"/>
            <w:rPr>
              <w:i/>
              <w:color w:val="919191"/>
              <w:sz w:val="26"/>
              <w:szCs w:val="26"/>
            </w:rPr>
            <w:pPrChange w:id="366" w:author="Anonymous" w:date="2023-07-06T12:46:00Z">
              <w:pPr>
                <w:tabs>
                  <w:tab w:val="left" w:pos="1620"/>
                </w:tabs>
                <w:spacing w:before="240" w:after="240"/>
              </w:pPr>
            </w:pPrChange>
          </w:pPr>
          <w:r>
            <w:rPr>
              <w:i/>
              <w:color w:val="919191"/>
              <w:sz w:val="26"/>
              <w:szCs w:val="26"/>
            </w:rPr>
            <w:t xml:space="preserve">L’échéance de paiement s’organise comme suit : </w:t>
          </w:r>
        </w:p>
      </w:sdtContent>
    </w:sdt>
    <w:sdt>
      <w:sdtPr>
        <w:tag w:val="goog_rdk_552"/>
        <w:id w:val="927618953"/>
      </w:sdtPr>
      <w:sdtContent>
        <w:p w14:paraId="4D0D10A6" w14:textId="77777777" w:rsidR="00DA2441" w:rsidRDefault="00000000" w:rsidP="00DA2441">
          <w:pPr>
            <w:numPr>
              <w:ilvl w:val="0"/>
              <w:numId w:val="1"/>
            </w:numPr>
            <w:tabs>
              <w:tab w:val="left" w:pos="1620"/>
            </w:tabs>
            <w:spacing w:before="240"/>
            <w:ind w:right="-1405"/>
            <w:rPr>
              <w:i/>
              <w:color w:val="919191"/>
              <w:sz w:val="26"/>
              <w:szCs w:val="26"/>
            </w:rPr>
            <w:pPrChange w:id="367" w:author="Anonymous" w:date="2023-07-06T12:46:00Z">
              <w:pPr>
                <w:numPr>
                  <w:numId w:val="1"/>
                </w:numPr>
                <w:tabs>
                  <w:tab w:val="left" w:pos="1620"/>
                </w:tabs>
                <w:spacing w:before="240" w:after="240"/>
                <w:ind w:left="720" w:hanging="360"/>
              </w:pPr>
            </w:pPrChange>
          </w:pPr>
          <w:r>
            <w:rPr>
              <w:i/>
              <w:color w:val="919191"/>
              <w:sz w:val="26"/>
              <w:szCs w:val="26"/>
            </w:rPr>
            <w:t>A la signature du contrat : 30 %</w:t>
          </w:r>
        </w:p>
      </w:sdtContent>
    </w:sdt>
    <w:sdt>
      <w:sdtPr>
        <w:tag w:val="goog_rdk_553"/>
        <w:id w:val="-1997417562"/>
      </w:sdtPr>
      <w:sdtContent>
        <w:p w14:paraId="09448D98" w14:textId="77777777" w:rsidR="00DA2441" w:rsidRDefault="00000000" w:rsidP="00DA2441">
          <w:pPr>
            <w:numPr>
              <w:ilvl w:val="0"/>
              <w:numId w:val="1"/>
            </w:numPr>
            <w:tabs>
              <w:tab w:val="left" w:pos="1620"/>
            </w:tabs>
            <w:ind w:right="-1405"/>
            <w:rPr>
              <w:i/>
              <w:color w:val="919191"/>
              <w:sz w:val="26"/>
              <w:szCs w:val="26"/>
            </w:rPr>
            <w:pPrChange w:id="368" w:author="Anonymous" w:date="2023-07-06T12:46:00Z">
              <w:pPr>
                <w:numPr>
                  <w:numId w:val="1"/>
                </w:numPr>
                <w:tabs>
                  <w:tab w:val="left" w:pos="1620"/>
                </w:tabs>
                <w:spacing w:before="240" w:after="240"/>
                <w:ind w:left="720" w:hanging="360"/>
              </w:pPr>
            </w:pPrChange>
          </w:pPr>
          <w:r>
            <w:rPr>
              <w:i/>
              <w:color w:val="919191"/>
              <w:sz w:val="26"/>
              <w:szCs w:val="26"/>
            </w:rPr>
            <w:t>A la livraison des maquettes et prototype : 30 %</w:t>
          </w:r>
        </w:p>
      </w:sdtContent>
    </w:sdt>
    <w:sdt>
      <w:sdtPr>
        <w:tag w:val="goog_rdk_554"/>
        <w:id w:val="-443068413"/>
      </w:sdtPr>
      <w:sdtContent>
        <w:p w14:paraId="25F8B92B" w14:textId="77777777" w:rsidR="00DA2441" w:rsidRDefault="00000000" w:rsidP="00DA2441">
          <w:pPr>
            <w:numPr>
              <w:ilvl w:val="0"/>
              <w:numId w:val="1"/>
            </w:numPr>
            <w:tabs>
              <w:tab w:val="left" w:pos="1620"/>
            </w:tabs>
            <w:ind w:right="-1405"/>
            <w:rPr>
              <w:i/>
              <w:color w:val="919191"/>
              <w:sz w:val="26"/>
              <w:szCs w:val="26"/>
            </w:rPr>
            <w:pPrChange w:id="369" w:author="Anonymous" w:date="2023-07-06T12:46:00Z">
              <w:pPr>
                <w:numPr>
                  <w:numId w:val="1"/>
                </w:numPr>
                <w:tabs>
                  <w:tab w:val="left" w:pos="1620"/>
                </w:tabs>
                <w:spacing w:before="240" w:after="240"/>
                <w:ind w:left="720" w:hanging="360"/>
              </w:pPr>
            </w:pPrChange>
          </w:pPr>
          <w:r>
            <w:rPr>
              <w:i/>
              <w:color w:val="919191"/>
              <w:sz w:val="26"/>
              <w:szCs w:val="26"/>
            </w:rPr>
            <w:t>A la livraison du site version bêta : 30 %</w:t>
          </w:r>
        </w:p>
      </w:sdtContent>
    </w:sdt>
    <w:sdt>
      <w:sdtPr>
        <w:tag w:val="goog_rdk_555"/>
        <w:id w:val="-434985352"/>
      </w:sdtPr>
      <w:sdtContent>
        <w:p w14:paraId="51E45BE5" w14:textId="77777777" w:rsidR="00DA2441" w:rsidRDefault="00000000" w:rsidP="00DA2441">
          <w:pPr>
            <w:numPr>
              <w:ilvl w:val="0"/>
              <w:numId w:val="1"/>
            </w:numPr>
            <w:tabs>
              <w:tab w:val="left" w:pos="1620"/>
            </w:tabs>
            <w:spacing w:after="240"/>
            <w:ind w:right="-1405"/>
            <w:rPr>
              <w:i/>
              <w:color w:val="919191"/>
              <w:sz w:val="26"/>
              <w:szCs w:val="26"/>
            </w:rPr>
            <w:pPrChange w:id="370" w:author="Anonymous" w:date="2023-07-06T12:46:00Z">
              <w:pPr>
                <w:numPr>
                  <w:numId w:val="1"/>
                </w:numPr>
                <w:tabs>
                  <w:tab w:val="left" w:pos="1620"/>
                </w:tabs>
                <w:spacing w:before="240" w:after="240"/>
                <w:ind w:left="720" w:hanging="360"/>
              </w:pPr>
            </w:pPrChange>
          </w:pPr>
          <w:r>
            <w:rPr>
              <w:i/>
              <w:color w:val="919191"/>
              <w:sz w:val="26"/>
              <w:szCs w:val="26"/>
            </w:rPr>
            <w:t>A la livraison finale : 10 %</w:t>
          </w:r>
        </w:p>
      </w:sdtContent>
    </w:sdt>
    <w:sectPr w:rsidR="00DA2441">
      <w:headerReference w:type="default" r:id="rId8"/>
      <w:footerReference w:type="default" r:id="rId9"/>
      <w:pgSz w:w="11906" w:h="16838"/>
      <w:pgMar w:top="425" w:right="1417" w:bottom="1417" w:left="0" w:header="708" w:footer="708" w:gutter="0"/>
      <w:pgNumType w:start="1"/>
      <w:cols w:space="720"/>
      <w:sectPrChange w:id="371" w:author="Anonymous" w:date="2023-07-06T12:42:00Z">
        <w:sectPr w:rsidR="00DA2441">
          <w:pgMar w:top="425" w:right="1417" w:bottom="1417" w:left="1417" w:header="708" w:footer="708"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879F6" w14:textId="77777777" w:rsidR="006C1B29" w:rsidRDefault="006C1B29">
      <w:pPr>
        <w:spacing w:line="240" w:lineRule="auto"/>
      </w:pPr>
      <w:r>
        <w:separator/>
      </w:r>
    </w:p>
  </w:endnote>
  <w:endnote w:type="continuationSeparator" w:id="0">
    <w:p w14:paraId="77B2BF54" w14:textId="77777777" w:rsidR="006C1B29" w:rsidRDefault="006C1B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C394" w14:textId="77777777" w:rsidR="00DA2441" w:rsidRDefault="00DA2441">
    <w:pPr>
      <w:tabs>
        <w:tab w:val="left" w:pos="1620"/>
      </w:tabs>
      <w:rPr>
        <w:color w:val="FFFFFF"/>
      </w:rPr>
    </w:pPr>
  </w:p>
  <w:p w14:paraId="08A8E14E" w14:textId="77777777" w:rsidR="00DA2441" w:rsidRDefault="00DA2441">
    <w:pPr>
      <w:pBdr>
        <w:top w:val="nil"/>
        <w:left w:val="nil"/>
        <w:bottom w:val="nil"/>
        <w:right w:val="nil"/>
        <w:between w:val="nil"/>
      </w:pBdr>
      <w:tabs>
        <w:tab w:val="center" w:pos="4536"/>
        <w:tab w:val="right" w:pos="9072"/>
      </w:tabs>
      <w:spacing w:line="240" w:lineRule="auto"/>
    </w:pPr>
  </w:p>
  <w:p w14:paraId="51D82D53" w14:textId="77777777" w:rsidR="00DA2441" w:rsidRDefault="00DA2441">
    <w:pPr>
      <w:pBdr>
        <w:top w:val="nil"/>
        <w:left w:val="nil"/>
        <w:bottom w:val="nil"/>
        <w:right w:val="nil"/>
        <w:between w:val="nil"/>
      </w:pBdr>
      <w:tabs>
        <w:tab w:val="center" w:pos="4536"/>
        <w:tab w:val="right" w:pos="9072"/>
      </w:tabs>
      <w:spacing w:line="240" w:lineRule="auto"/>
      <w:rPr>
        <w:color w:val="000000"/>
      </w:rPr>
    </w:pPr>
  </w:p>
  <w:p w14:paraId="6D4FA7A2" w14:textId="77777777" w:rsidR="00DA2441" w:rsidRDefault="00DA2441">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6F3B1" w14:textId="77777777" w:rsidR="006C1B29" w:rsidRDefault="006C1B29">
      <w:pPr>
        <w:spacing w:line="240" w:lineRule="auto"/>
      </w:pPr>
      <w:r>
        <w:separator/>
      </w:r>
    </w:p>
  </w:footnote>
  <w:footnote w:type="continuationSeparator" w:id="0">
    <w:p w14:paraId="12F4CDFC" w14:textId="77777777" w:rsidR="006C1B29" w:rsidRDefault="006C1B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B564C" w14:textId="77777777" w:rsidR="00DA2441" w:rsidRDefault="00000000">
    <w:r>
      <w:rPr>
        <w:noProof/>
      </w:rPr>
      <w:drawing>
        <wp:anchor distT="0" distB="0" distL="0" distR="0" simplePos="0" relativeHeight="251658240" behindDoc="1" locked="0" layoutInCell="1" hidden="0" allowOverlap="1" wp14:anchorId="3BE74722" wp14:editId="32A0BAF2">
          <wp:simplePos x="0" y="0"/>
          <wp:positionH relativeFrom="column">
            <wp:posOffset>1832455</wp:posOffset>
          </wp:positionH>
          <wp:positionV relativeFrom="paragraph">
            <wp:posOffset>-335277</wp:posOffset>
          </wp:positionV>
          <wp:extent cx="2090738" cy="424556"/>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0000" b="39998"/>
                  <a:stretch>
                    <a:fillRect/>
                  </a:stretch>
                </pic:blipFill>
                <pic:spPr>
                  <a:xfrm>
                    <a:off x="0" y="0"/>
                    <a:ext cx="2090738" cy="42455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5C5"/>
    <w:multiLevelType w:val="hybridMultilevel"/>
    <w:tmpl w:val="D36ED1B8"/>
    <w:lvl w:ilvl="0" w:tplc="040C0001">
      <w:start w:val="1"/>
      <w:numFmt w:val="bullet"/>
      <w:lvlText w:val=""/>
      <w:lvlJc w:val="left"/>
      <w:pPr>
        <w:ind w:left="2340" w:hanging="360"/>
      </w:pPr>
      <w:rPr>
        <w:rFonts w:ascii="Symbol" w:hAnsi="Symbol" w:hint="default"/>
      </w:rPr>
    </w:lvl>
    <w:lvl w:ilvl="1" w:tplc="040C0003" w:tentative="1">
      <w:start w:val="1"/>
      <w:numFmt w:val="bullet"/>
      <w:lvlText w:val="o"/>
      <w:lvlJc w:val="left"/>
      <w:pPr>
        <w:ind w:left="3060" w:hanging="360"/>
      </w:pPr>
      <w:rPr>
        <w:rFonts w:ascii="Courier New" w:hAnsi="Courier New" w:cs="Courier New" w:hint="default"/>
      </w:rPr>
    </w:lvl>
    <w:lvl w:ilvl="2" w:tplc="040C0005" w:tentative="1">
      <w:start w:val="1"/>
      <w:numFmt w:val="bullet"/>
      <w:lvlText w:val=""/>
      <w:lvlJc w:val="left"/>
      <w:pPr>
        <w:ind w:left="3780" w:hanging="360"/>
      </w:pPr>
      <w:rPr>
        <w:rFonts w:ascii="Wingdings" w:hAnsi="Wingdings" w:hint="default"/>
      </w:rPr>
    </w:lvl>
    <w:lvl w:ilvl="3" w:tplc="040C0001" w:tentative="1">
      <w:start w:val="1"/>
      <w:numFmt w:val="bullet"/>
      <w:lvlText w:val=""/>
      <w:lvlJc w:val="left"/>
      <w:pPr>
        <w:ind w:left="4500" w:hanging="360"/>
      </w:pPr>
      <w:rPr>
        <w:rFonts w:ascii="Symbol" w:hAnsi="Symbol" w:hint="default"/>
      </w:rPr>
    </w:lvl>
    <w:lvl w:ilvl="4" w:tplc="040C0003" w:tentative="1">
      <w:start w:val="1"/>
      <w:numFmt w:val="bullet"/>
      <w:lvlText w:val="o"/>
      <w:lvlJc w:val="left"/>
      <w:pPr>
        <w:ind w:left="5220" w:hanging="360"/>
      </w:pPr>
      <w:rPr>
        <w:rFonts w:ascii="Courier New" w:hAnsi="Courier New" w:cs="Courier New" w:hint="default"/>
      </w:rPr>
    </w:lvl>
    <w:lvl w:ilvl="5" w:tplc="040C0005" w:tentative="1">
      <w:start w:val="1"/>
      <w:numFmt w:val="bullet"/>
      <w:lvlText w:val=""/>
      <w:lvlJc w:val="left"/>
      <w:pPr>
        <w:ind w:left="5940" w:hanging="360"/>
      </w:pPr>
      <w:rPr>
        <w:rFonts w:ascii="Wingdings" w:hAnsi="Wingdings" w:hint="default"/>
      </w:rPr>
    </w:lvl>
    <w:lvl w:ilvl="6" w:tplc="040C0001" w:tentative="1">
      <w:start w:val="1"/>
      <w:numFmt w:val="bullet"/>
      <w:lvlText w:val=""/>
      <w:lvlJc w:val="left"/>
      <w:pPr>
        <w:ind w:left="6660" w:hanging="360"/>
      </w:pPr>
      <w:rPr>
        <w:rFonts w:ascii="Symbol" w:hAnsi="Symbol" w:hint="default"/>
      </w:rPr>
    </w:lvl>
    <w:lvl w:ilvl="7" w:tplc="040C0003" w:tentative="1">
      <w:start w:val="1"/>
      <w:numFmt w:val="bullet"/>
      <w:lvlText w:val="o"/>
      <w:lvlJc w:val="left"/>
      <w:pPr>
        <w:ind w:left="7380" w:hanging="360"/>
      </w:pPr>
      <w:rPr>
        <w:rFonts w:ascii="Courier New" w:hAnsi="Courier New" w:cs="Courier New" w:hint="default"/>
      </w:rPr>
    </w:lvl>
    <w:lvl w:ilvl="8" w:tplc="040C0005" w:tentative="1">
      <w:start w:val="1"/>
      <w:numFmt w:val="bullet"/>
      <w:lvlText w:val=""/>
      <w:lvlJc w:val="left"/>
      <w:pPr>
        <w:ind w:left="8100" w:hanging="360"/>
      </w:pPr>
      <w:rPr>
        <w:rFonts w:ascii="Wingdings" w:hAnsi="Wingdings" w:hint="default"/>
      </w:rPr>
    </w:lvl>
  </w:abstractNum>
  <w:abstractNum w:abstractNumId="1" w15:restartNumberingAfterBreak="0">
    <w:nsid w:val="0B283BE3"/>
    <w:multiLevelType w:val="hybridMultilevel"/>
    <w:tmpl w:val="68E0EE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4D0962"/>
    <w:multiLevelType w:val="hybridMultilevel"/>
    <w:tmpl w:val="61A8E280"/>
    <w:lvl w:ilvl="0" w:tplc="040C0001">
      <w:start w:val="1"/>
      <w:numFmt w:val="bullet"/>
      <w:lvlText w:val=""/>
      <w:lvlJc w:val="left"/>
      <w:pPr>
        <w:ind w:left="1980" w:hanging="360"/>
      </w:pPr>
      <w:rPr>
        <w:rFonts w:ascii="Symbol" w:hAnsi="Symbol" w:hint="default"/>
      </w:rPr>
    </w:lvl>
    <w:lvl w:ilvl="1" w:tplc="040C0003" w:tentative="1">
      <w:start w:val="1"/>
      <w:numFmt w:val="bullet"/>
      <w:lvlText w:val="o"/>
      <w:lvlJc w:val="left"/>
      <w:pPr>
        <w:ind w:left="2700" w:hanging="360"/>
      </w:pPr>
      <w:rPr>
        <w:rFonts w:ascii="Courier New" w:hAnsi="Courier New" w:cs="Courier New" w:hint="default"/>
      </w:rPr>
    </w:lvl>
    <w:lvl w:ilvl="2" w:tplc="040C0005" w:tentative="1">
      <w:start w:val="1"/>
      <w:numFmt w:val="bullet"/>
      <w:lvlText w:val=""/>
      <w:lvlJc w:val="left"/>
      <w:pPr>
        <w:ind w:left="3420" w:hanging="360"/>
      </w:pPr>
      <w:rPr>
        <w:rFonts w:ascii="Wingdings" w:hAnsi="Wingdings" w:hint="default"/>
      </w:rPr>
    </w:lvl>
    <w:lvl w:ilvl="3" w:tplc="040C0001" w:tentative="1">
      <w:start w:val="1"/>
      <w:numFmt w:val="bullet"/>
      <w:lvlText w:val=""/>
      <w:lvlJc w:val="left"/>
      <w:pPr>
        <w:ind w:left="4140" w:hanging="360"/>
      </w:pPr>
      <w:rPr>
        <w:rFonts w:ascii="Symbol" w:hAnsi="Symbol" w:hint="default"/>
      </w:rPr>
    </w:lvl>
    <w:lvl w:ilvl="4" w:tplc="040C0003" w:tentative="1">
      <w:start w:val="1"/>
      <w:numFmt w:val="bullet"/>
      <w:lvlText w:val="o"/>
      <w:lvlJc w:val="left"/>
      <w:pPr>
        <w:ind w:left="4860" w:hanging="360"/>
      </w:pPr>
      <w:rPr>
        <w:rFonts w:ascii="Courier New" w:hAnsi="Courier New" w:cs="Courier New" w:hint="default"/>
      </w:rPr>
    </w:lvl>
    <w:lvl w:ilvl="5" w:tplc="040C0005" w:tentative="1">
      <w:start w:val="1"/>
      <w:numFmt w:val="bullet"/>
      <w:lvlText w:val=""/>
      <w:lvlJc w:val="left"/>
      <w:pPr>
        <w:ind w:left="5580" w:hanging="360"/>
      </w:pPr>
      <w:rPr>
        <w:rFonts w:ascii="Wingdings" w:hAnsi="Wingdings" w:hint="default"/>
      </w:rPr>
    </w:lvl>
    <w:lvl w:ilvl="6" w:tplc="040C0001" w:tentative="1">
      <w:start w:val="1"/>
      <w:numFmt w:val="bullet"/>
      <w:lvlText w:val=""/>
      <w:lvlJc w:val="left"/>
      <w:pPr>
        <w:ind w:left="6300" w:hanging="360"/>
      </w:pPr>
      <w:rPr>
        <w:rFonts w:ascii="Symbol" w:hAnsi="Symbol" w:hint="default"/>
      </w:rPr>
    </w:lvl>
    <w:lvl w:ilvl="7" w:tplc="040C0003" w:tentative="1">
      <w:start w:val="1"/>
      <w:numFmt w:val="bullet"/>
      <w:lvlText w:val="o"/>
      <w:lvlJc w:val="left"/>
      <w:pPr>
        <w:ind w:left="7020" w:hanging="360"/>
      </w:pPr>
      <w:rPr>
        <w:rFonts w:ascii="Courier New" w:hAnsi="Courier New" w:cs="Courier New" w:hint="default"/>
      </w:rPr>
    </w:lvl>
    <w:lvl w:ilvl="8" w:tplc="040C0005" w:tentative="1">
      <w:start w:val="1"/>
      <w:numFmt w:val="bullet"/>
      <w:lvlText w:val=""/>
      <w:lvlJc w:val="left"/>
      <w:pPr>
        <w:ind w:left="7740" w:hanging="360"/>
      </w:pPr>
      <w:rPr>
        <w:rFonts w:ascii="Wingdings" w:hAnsi="Wingdings" w:hint="default"/>
      </w:rPr>
    </w:lvl>
  </w:abstractNum>
  <w:abstractNum w:abstractNumId="3" w15:restartNumberingAfterBreak="0">
    <w:nsid w:val="1204491D"/>
    <w:multiLevelType w:val="multilevel"/>
    <w:tmpl w:val="4FE45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21510B"/>
    <w:multiLevelType w:val="multilevel"/>
    <w:tmpl w:val="B0E26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820589"/>
    <w:multiLevelType w:val="multilevel"/>
    <w:tmpl w:val="28E68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7965EC"/>
    <w:multiLevelType w:val="multilevel"/>
    <w:tmpl w:val="99528450"/>
    <w:lvl w:ilvl="0">
      <w:start w:val="1"/>
      <w:numFmt w:val="bullet"/>
      <w:lvlText w:val="●"/>
      <w:lvlJc w:val="left"/>
      <w:pPr>
        <w:ind w:left="1440" w:hanging="360"/>
      </w:pPr>
      <w:rPr>
        <w:color w:val="CCCCCC"/>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B3F790B"/>
    <w:multiLevelType w:val="multilevel"/>
    <w:tmpl w:val="C6F66C90"/>
    <w:lvl w:ilvl="0">
      <w:start w:val="1"/>
      <w:numFmt w:val="bullet"/>
      <w:lvlText w:val="●"/>
      <w:lvlJc w:val="left"/>
      <w:pPr>
        <w:ind w:left="1440" w:hanging="360"/>
      </w:pPr>
      <w:rPr>
        <w:color w:val="CCCCCC"/>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A5E096B"/>
    <w:multiLevelType w:val="multilevel"/>
    <w:tmpl w:val="22D6E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B24202"/>
    <w:multiLevelType w:val="multilevel"/>
    <w:tmpl w:val="2F7AB5DE"/>
    <w:lvl w:ilvl="0">
      <w:start w:val="1"/>
      <w:numFmt w:val="bullet"/>
      <w:lvlText w:val="●"/>
      <w:lvlJc w:val="left"/>
      <w:pPr>
        <w:ind w:left="1440" w:hanging="360"/>
      </w:pPr>
      <w:rPr>
        <w:color w:val="CCCCCC"/>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2FB1214"/>
    <w:multiLevelType w:val="multilevel"/>
    <w:tmpl w:val="56B2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1D7FBE"/>
    <w:multiLevelType w:val="multilevel"/>
    <w:tmpl w:val="CD5E48D6"/>
    <w:lvl w:ilvl="0">
      <w:start w:val="1"/>
      <w:numFmt w:val="bullet"/>
      <w:lvlText w:val="●"/>
      <w:lvlJc w:val="left"/>
      <w:pPr>
        <w:ind w:left="1440" w:hanging="360"/>
      </w:pPr>
      <w:rPr>
        <w:color w:val="D9D9D9"/>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2C40B16"/>
    <w:multiLevelType w:val="multilevel"/>
    <w:tmpl w:val="DEDC5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A60B2C"/>
    <w:multiLevelType w:val="multilevel"/>
    <w:tmpl w:val="ABC2B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DD7377"/>
    <w:multiLevelType w:val="multilevel"/>
    <w:tmpl w:val="B64ABC56"/>
    <w:lvl w:ilvl="0">
      <w:start w:val="1"/>
      <w:numFmt w:val="bullet"/>
      <w:lvlText w:val="●"/>
      <w:lvlJc w:val="left"/>
      <w:pPr>
        <w:ind w:left="720" w:hanging="360"/>
      </w:pPr>
      <w:rPr>
        <w:color w:val="B7B7B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2355239">
    <w:abstractNumId w:val="10"/>
  </w:num>
  <w:num w:numId="2" w16cid:durableId="988051309">
    <w:abstractNumId w:val="7"/>
  </w:num>
  <w:num w:numId="3" w16cid:durableId="927890287">
    <w:abstractNumId w:val="14"/>
  </w:num>
  <w:num w:numId="4" w16cid:durableId="1121921428">
    <w:abstractNumId w:val="6"/>
  </w:num>
  <w:num w:numId="5" w16cid:durableId="1934505946">
    <w:abstractNumId w:val="11"/>
  </w:num>
  <w:num w:numId="6" w16cid:durableId="1093546412">
    <w:abstractNumId w:val="3"/>
  </w:num>
  <w:num w:numId="7" w16cid:durableId="1689136653">
    <w:abstractNumId w:val="4"/>
  </w:num>
  <w:num w:numId="8" w16cid:durableId="751198109">
    <w:abstractNumId w:val="5"/>
  </w:num>
  <w:num w:numId="9" w16cid:durableId="747535419">
    <w:abstractNumId w:val="8"/>
  </w:num>
  <w:num w:numId="10" w16cid:durableId="1587880799">
    <w:abstractNumId w:val="9"/>
  </w:num>
  <w:num w:numId="11" w16cid:durableId="1169521011">
    <w:abstractNumId w:val="12"/>
  </w:num>
  <w:num w:numId="12" w16cid:durableId="1188954917">
    <w:abstractNumId w:val="13"/>
  </w:num>
  <w:num w:numId="13" w16cid:durableId="2101020912">
    <w:abstractNumId w:val="1"/>
  </w:num>
  <w:num w:numId="14" w16cid:durableId="799611371">
    <w:abstractNumId w:val="2"/>
  </w:num>
  <w:num w:numId="15" w16cid:durableId="411467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441"/>
    <w:rsid w:val="000E060F"/>
    <w:rsid w:val="00224266"/>
    <w:rsid w:val="006139B5"/>
    <w:rsid w:val="006C1B29"/>
    <w:rsid w:val="009034B5"/>
    <w:rsid w:val="00954F6D"/>
    <w:rsid w:val="00B16D82"/>
    <w:rsid w:val="00B26F35"/>
    <w:rsid w:val="00B367DA"/>
    <w:rsid w:val="00BF3BDF"/>
    <w:rsid w:val="00DA2441"/>
    <w:rsid w:val="00F831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DCA0"/>
  <w15:docId w15:val="{BAAA40EC-6F4A-485E-91A4-9285E39F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E31"/>
  </w:style>
  <w:style w:type="paragraph" w:styleId="Titre1">
    <w:name w:val="heading 1"/>
    <w:basedOn w:val="Normal"/>
    <w:next w:val="Normal"/>
    <w:link w:val="Titre1Car"/>
    <w:uiPriority w:val="9"/>
    <w:qFormat/>
    <w:rsid w:val="00F90E31"/>
    <w:pPr>
      <w:keepNext/>
      <w:keepLines/>
      <w:spacing w:before="400" w:after="120"/>
      <w:outlineLvl w:val="0"/>
    </w:pPr>
    <w:rPr>
      <w:sz w:val="40"/>
      <w:szCs w:val="40"/>
    </w:rPr>
  </w:style>
  <w:style w:type="paragraph" w:styleId="Titre2">
    <w:name w:val="heading 2"/>
    <w:basedOn w:val="Normal"/>
    <w:next w:val="Normal"/>
    <w:link w:val="Titre2Car"/>
    <w:uiPriority w:val="9"/>
    <w:semiHidden/>
    <w:unhideWhenUsed/>
    <w:qFormat/>
    <w:rsid w:val="00033756"/>
    <w:pPr>
      <w:keepNext/>
      <w:keepLines/>
      <w:spacing w:before="360" w:after="120"/>
      <w:outlineLvl w:val="1"/>
    </w:pPr>
    <w:rPr>
      <w:sz w:val="32"/>
      <w:szCs w:val="32"/>
      <w:lang w:val="en"/>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Accentu">
    <w:name w:val="Accentué"/>
    <w:basedOn w:val="Corpsdetexte"/>
    <w:link w:val="AccentuCar"/>
    <w:qFormat/>
    <w:rsid w:val="004D74FD"/>
    <w:pPr>
      <w:spacing w:after="0"/>
      <w:ind w:left="426" w:right="1"/>
      <w:jc w:val="both"/>
    </w:pPr>
    <w:rPr>
      <w:rFonts w:ascii="Century Gothic" w:eastAsia="Century Gothic" w:hAnsi="Century Gothic"/>
      <w:color w:val="7B7B7B" w:themeColor="accent3" w:themeShade="BF"/>
      <w:sz w:val="24"/>
      <w:szCs w:val="24"/>
    </w:rPr>
  </w:style>
  <w:style w:type="character" w:customStyle="1" w:styleId="AccentuCar">
    <w:name w:val="Accentué Car"/>
    <w:basedOn w:val="CorpsdetexteCar"/>
    <w:link w:val="Accentu"/>
    <w:rsid w:val="004D74FD"/>
    <w:rPr>
      <w:rFonts w:ascii="Century Gothic" w:eastAsia="Century Gothic" w:hAnsi="Century Gothic"/>
      <w:color w:val="7B7B7B" w:themeColor="accent3" w:themeShade="BF"/>
      <w:sz w:val="24"/>
      <w:szCs w:val="24"/>
    </w:rPr>
  </w:style>
  <w:style w:type="paragraph" w:styleId="Corpsdetexte">
    <w:name w:val="Body Text"/>
    <w:basedOn w:val="Normal"/>
    <w:link w:val="CorpsdetexteCar"/>
    <w:uiPriority w:val="99"/>
    <w:semiHidden/>
    <w:unhideWhenUsed/>
    <w:rsid w:val="004D74FD"/>
    <w:pPr>
      <w:spacing w:after="120"/>
    </w:pPr>
  </w:style>
  <w:style w:type="character" w:customStyle="1" w:styleId="CorpsdetexteCar">
    <w:name w:val="Corps de texte Car"/>
    <w:basedOn w:val="Policepardfaut"/>
    <w:link w:val="Corpsdetexte"/>
    <w:uiPriority w:val="99"/>
    <w:semiHidden/>
    <w:rsid w:val="004D74FD"/>
  </w:style>
  <w:style w:type="character" w:customStyle="1" w:styleId="Titre1Car">
    <w:name w:val="Titre 1 Car"/>
    <w:basedOn w:val="Policepardfaut"/>
    <w:link w:val="Titre1"/>
    <w:rsid w:val="00F90E31"/>
    <w:rPr>
      <w:rFonts w:ascii="Arial" w:eastAsia="Arial" w:hAnsi="Arial" w:cs="Arial"/>
      <w:sz w:val="40"/>
      <w:szCs w:val="40"/>
      <w:lang w:val="en" w:eastAsia="fr-FR"/>
    </w:rPr>
  </w:style>
  <w:style w:type="paragraph" w:styleId="En-tte">
    <w:name w:val="header"/>
    <w:basedOn w:val="Normal"/>
    <w:link w:val="En-tteCar"/>
    <w:uiPriority w:val="99"/>
    <w:unhideWhenUsed/>
    <w:rsid w:val="00F90E31"/>
    <w:pPr>
      <w:tabs>
        <w:tab w:val="center" w:pos="4536"/>
        <w:tab w:val="right" w:pos="9072"/>
      </w:tabs>
      <w:spacing w:line="240" w:lineRule="auto"/>
    </w:pPr>
  </w:style>
  <w:style w:type="character" w:customStyle="1" w:styleId="En-tteCar">
    <w:name w:val="En-tête Car"/>
    <w:basedOn w:val="Policepardfaut"/>
    <w:link w:val="En-tte"/>
    <w:uiPriority w:val="99"/>
    <w:rsid w:val="00F90E31"/>
    <w:rPr>
      <w:rFonts w:ascii="Arial" w:eastAsia="Arial" w:hAnsi="Arial" w:cs="Arial"/>
      <w:lang w:val="en" w:eastAsia="fr-FR"/>
    </w:rPr>
  </w:style>
  <w:style w:type="paragraph" w:styleId="Pieddepage">
    <w:name w:val="footer"/>
    <w:basedOn w:val="Normal"/>
    <w:link w:val="PieddepageCar"/>
    <w:uiPriority w:val="99"/>
    <w:unhideWhenUsed/>
    <w:rsid w:val="00F90E31"/>
    <w:pPr>
      <w:tabs>
        <w:tab w:val="center" w:pos="4536"/>
        <w:tab w:val="right" w:pos="9072"/>
      </w:tabs>
      <w:spacing w:line="240" w:lineRule="auto"/>
    </w:pPr>
  </w:style>
  <w:style w:type="character" w:customStyle="1" w:styleId="PieddepageCar">
    <w:name w:val="Pied de page Car"/>
    <w:basedOn w:val="Policepardfaut"/>
    <w:link w:val="Pieddepage"/>
    <w:uiPriority w:val="99"/>
    <w:rsid w:val="00F90E31"/>
    <w:rPr>
      <w:rFonts w:ascii="Arial" w:eastAsia="Arial" w:hAnsi="Arial" w:cs="Arial"/>
      <w:lang w:val="en" w:eastAsia="fr-FR"/>
    </w:rPr>
  </w:style>
  <w:style w:type="paragraph" w:styleId="Paragraphedeliste">
    <w:name w:val="List Paragraph"/>
    <w:basedOn w:val="Normal"/>
    <w:uiPriority w:val="34"/>
    <w:qFormat/>
    <w:rsid w:val="009D1F68"/>
    <w:pPr>
      <w:ind w:left="720"/>
      <w:contextualSpacing/>
    </w:pPr>
  </w:style>
  <w:style w:type="character" w:styleId="Lienhypertexte">
    <w:name w:val="Hyperlink"/>
    <w:basedOn w:val="Policepardfaut"/>
    <w:uiPriority w:val="99"/>
    <w:unhideWhenUsed/>
    <w:rsid w:val="009D1F68"/>
    <w:rPr>
      <w:color w:val="0563C1" w:themeColor="hyperlink"/>
      <w:u w:val="single"/>
    </w:rPr>
  </w:style>
  <w:style w:type="character" w:styleId="Lienhypertextesuivivisit">
    <w:name w:val="FollowedHyperlink"/>
    <w:basedOn w:val="Policepardfaut"/>
    <w:uiPriority w:val="99"/>
    <w:semiHidden/>
    <w:unhideWhenUsed/>
    <w:rsid w:val="009D1F68"/>
    <w:rPr>
      <w:color w:val="954F72" w:themeColor="followedHyperlink"/>
      <w:u w:val="single"/>
    </w:rPr>
  </w:style>
  <w:style w:type="character" w:customStyle="1" w:styleId="Titre2Car">
    <w:name w:val="Titre 2 Car"/>
    <w:basedOn w:val="Policepardfaut"/>
    <w:link w:val="Titre2"/>
    <w:rsid w:val="00033756"/>
    <w:rPr>
      <w:rFonts w:ascii="Arial" w:eastAsia="Arial" w:hAnsi="Arial" w:cs="Arial"/>
      <w:sz w:val="32"/>
      <w:szCs w:val="32"/>
      <w:lang w:val="en" w:eastAsia="fr-FR"/>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styleId="Grilledutableau">
    <w:name w:val="Table Grid"/>
    <w:basedOn w:val="TableauNormal"/>
    <w:uiPriority w:val="39"/>
    <w:rsid w:val="002242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8ZYXP3q+kgRQKaWeFRPND7akQQ==">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1535</Words>
  <Characters>8446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Fiderana</cp:lastModifiedBy>
  <cp:revision>2</cp:revision>
  <dcterms:created xsi:type="dcterms:W3CDTF">2022-10-24T07:58:00Z</dcterms:created>
  <dcterms:modified xsi:type="dcterms:W3CDTF">2023-07-27T13:45:00Z</dcterms:modified>
</cp:coreProperties>
</file>